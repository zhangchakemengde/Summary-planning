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0AF77" w14:textId="77777777" w:rsidR="008812DD" w:rsidRPr="00470268" w:rsidRDefault="00470268" w:rsidP="00470268">
      <w:pPr>
        <w:jc w:val="center"/>
        <w:rPr>
          <w:rFonts w:ascii="华文中宋" w:eastAsia="华文中宋" w:hAnsi="华文中宋"/>
          <w:b/>
          <w:sz w:val="28"/>
          <w:szCs w:val="28"/>
        </w:rPr>
      </w:pPr>
      <w:r w:rsidRPr="00470268">
        <w:rPr>
          <w:rFonts w:ascii="华文中宋" w:eastAsia="华文中宋" w:hAnsi="华文中宋" w:hint="eastAsia"/>
          <w:b/>
          <w:sz w:val="28"/>
          <w:szCs w:val="28"/>
        </w:rPr>
        <w:t>研究动机</w:t>
      </w:r>
      <w:r w:rsidRPr="00470268">
        <w:rPr>
          <w:rFonts w:ascii="华文中宋" w:eastAsia="华文中宋" w:hAnsi="华文中宋"/>
          <w:b/>
          <w:sz w:val="28"/>
          <w:szCs w:val="28"/>
        </w:rPr>
        <w:t>说明</w:t>
      </w:r>
    </w:p>
    <w:p w14:paraId="32C82B38" w14:textId="77777777" w:rsidR="002B05A0" w:rsidRPr="002758B8" w:rsidRDefault="00470268" w:rsidP="002B05A0">
      <w:pPr>
        <w:spacing w:line="460" w:lineRule="exact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2758B8">
        <w:rPr>
          <w:rFonts w:ascii="仿宋" w:eastAsia="仿宋" w:hAnsi="仿宋" w:hint="eastAsia"/>
          <w:sz w:val="24"/>
          <w:szCs w:val="24"/>
        </w:rPr>
        <w:t>我</w:t>
      </w:r>
      <w:commentRangeStart w:id="0"/>
      <w:r w:rsidRPr="002758B8">
        <w:rPr>
          <w:rFonts w:ascii="仿宋" w:eastAsia="仿宋" w:hAnsi="仿宋" w:hint="eastAsia"/>
          <w:sz w:val="24"/>
          <w:szCs w:val="24"/>
        </w:rPr>
        <w:t>的</w:t>
      </w:r>
      <w:commentRangeEnd w:id="0"/>
      <w:r w:rsidR="007D0920">
        <w:rPr>
          <w:rStyle w:val="a5"/>
        </w:rPr>
        <w:commentReference w:id="0"/>
      </w:r>
      <w:r w:rsidR="001804A5" w:rsidRPr="002758B8">
        <w:rPr>
          <w:rFonts w:ascii="仿宋" w:eastAsia="仿宋" w:hAnsi="仿宋" w:hint="eastAsia"/>
          <w:sz w:val="24"/>
          <w:szCs w:val="24"/>
        </w:rPr>
        <w:t>人生</w:t>
      </w:r>
      <w:commentRangeStart w:id="1"/>
      <w:r w:rsidR="001804A5" w:rsidRPr="002758B8">
        <w:rPr>
          <w:rFonts w:ascii="仿宋" w:eastAsia="仿宋" w:hAnsi="仿宋" w:hint="eastAsia"/>
          <w:sz w:val="24"/>
          <w:szCs w:val="24"/>
        </w:rPr>
        <w:t>规划</w:t>
      </w:r>
      <w:commentRangeEnd w:id="1"/>
      <w:r w:rsidR="00750E95">
        <w:rPr>
          <w:rStyle w:val="a5"/>
        </w:rPr>
        <w:commentReference w:id="1"/>
      </w:r>
      <w:r w:rsidRPr="002758B8">
        <w:rPr>
          <w:rFonts w:ascii="仿宋" w:eastAsia="仿宋" w:hAnsi="仿宋" w:hint="eastAsia"/>
          <w:sz w:val="24"/>
          <w:szCs w:val="24"/>
        </w:rPr>
        <w:t>是</w:t>
      </w:r>
      <w:r w:rsidR="001804A5" w:rsidRPr="002758B8">
        <w:rPr>
          <w:rFonts w:ascii="仿宋" w:eastAsia="仿宋" w:hAnsi="仿宋" w:hint="eastAsia"/>
          <w:sz w:val="24"/>
          <w:szCs w:val="24"/>
        </w:rPr>
        <w:t>投身</w:t>
      </w:r>
      <w:r w:rsidR="001804A5" w:rsidRPr="002758B8">
        <w:rPr>
          <w:rFonts w:ascii="仿宋" w:eastAsia="仿宋" w:hAnsi="仿宋"/>
          <w:sz w:val="24"/>
          <w:szCs w:val="24"/>
        </w:rPr>
        <w:t>于计算机</w:t>
      </w:r>
      <w:r w:rsidR="002B05A0" w:rsidRPr="002758B8">
        <w:rPr>
          <w:rFonts w:ascii="仿宋" w:eastAsia="仿宋" w:hAnsi="仿宋" w:hint="eastAsia"/>
          <w:sz w:val="24"/>
          <w:szCs w:val="24"/>
        </w:rPr>
        <w:t>机器学习</w:t>
      </w:r>
      <w:r w:rsidR="001804A5" w:rsidRPr="002758B8">
        <w:rPr>
          <w:rFonts w:ascii="仿宋" w:eastAsia="仿宋" w:hAnsi="仿宋"/>
          <w:sz w:val="24"/>
          <w:szCs w:val="24"/>
        </w:rPr>
        <w:t>领域的学术</w:t>
      </w:r>
      <w:commentRangeStart w:id="2"/>
      <w:r w:rsidR="001804A5" w:rsidRPr="002758B8">
        <w:rPr>
          <w:rFonts w:ascii="仿宋" w:eastAsia="仿宋" w:hAnsi="仿宋"/>
          <w:sz w:val="24"/>
          <w:szCs w:val="24"/>
        </w:rPr>
        <w:t>研究</w:t>
      </w:r>
      <w:commentRangeEnd w:id="2"/>
      <w:r w:rsidR="007D0920">
        <w:rPr>
          <w:rStyle w:val="a5"/>
        </w:rPr>
        <w:commentReference w:id="2"/>
      </w:r>
      <w:r w:rsidRPr="002758B8">
        <w:rPr>
          <w:rFonts w:ascii="仿宋" w:eastAsia="仿宋" w:hAnsi="仿宋"/>
          <w:sz w:val="24"/>
          <w:szCs w:val="24"/>
        </w:rPr>
        <w:t>，</w:t>
      </w:r>
      <w:commentRangeStart w:id="3"/>
      <w:r w:rsidR="002468FE" w:rsidRPr="002758B8">
        <w:rPr>
          <w:rFonts w:ascii="仿宋" w:eastAsia="仿宋" w:hAnsi="仿宋" w:hint="eastAsia"/>
          <w:sz w:val="24"/>
          <w:szCs w:val="24"/>
        </w:rPr>
        <w:t>在我的</w:t>
      </w:r>
      <w:r w:rsidR="002468FE" w:rsidRPr="002758B8">
        <w:rPr>
          <w:rFonts w:ascii="仿宋" w:eastAsia="仿宋" w:hAnsi="仿宋"/>
          <w:sz w:val="24"/>
          <w:szCs w:val="24"/>
        </w:rPr>
        <w:t>规划中</w:t>
      </w:r>
      <w:r w:rsidRPr="002758B8">
        <w:rPr>
          <w:rFonts w:ascii="仿宋" w:eastAsia="仿宋" w:hAnsi="仿宋" w:hint="eastAsia"/>
          <w:sz w:val="24"/>
          <w:szCs w:val="24"/>
        </w:rPr>
        <w:t>，</w:t>
      </w:r>
      <w:r w:rsidRPr="002758B8">
        <w:rPr>
          <w:rFonts w:ascii="仿宋" w:eastAsia="仿宋" w:hAnsi="仿宋"/>
          <w:sz w:val="24"/>
          <w:szCs w:val="24"/>
        </w:rPr>
        <w:t>我想</w:t>
      </w:r>
      <w:r w:rsidR="002468FE" w:rsidRPr="002758B8">
        <w:rPr>
          <w:rFonts w:ascii="仿宋" w:eastAsia="仿宋" w:hAnsi="仿宋" w:hint="eastAsia"/>
          <w:sz w:val="24"/>
          <w:szCs w:val="24"/>
        </w:rPr>
        <w:t>在</w:t>
      </w:r>
      <w:r w:rsidR="002468FE" w:rsidRPr="002758B8">
        <w:rPr>
          <w:rFonts w:ascii="仿宋" w:eastAsia="仿宋" w:hAnsi="仿宋"/>
          <w:sz w:val="24"/>
          <w:szCs w:val="24"/>
        </w:rPr>
        <w:t>本科毕业后</w:t>
      </w:r>
      <w:r w:rsidR="002468FE" w:rsidRPr="002758B8">
        <w:rPr>
          <w:rFonts w:ascii="仿宋" w:eastAsia="仿宋" w:hAnsi="仿宋" w:hint="eastAsia"/>
          <w:sz w:val="24"/>
          <w:szCs w:val="24"/>
        </w:rPr>
        <w:t>进入</w:t>
      </w:r>
      <w:r w:rsidR="002468FE" w:rsidRPr="002758B8">
        <w:rPr>
          <w:rFonts w:ascii="仿宋" w:eastAsia="仿宋" w:hAnsi="仿宋"/>
          <w:sz w:val="24"/>
          <w:szCs w:val="24"/>
        </w:rPr>
        <w:t>一个</w:t>
      </w:r>
      <w:r w:rsidR="002468FE" w:rsidRPr="002758B8">
        <w:rPr>
          <w:rFonts w:ascii="仿宋" w:eastAsia="仿宋" w:hAnsi="仿宋" w:hint="eastAsia"/>
          <w:sz w:val="24"/>
          <w:szCs w:val="24"/>
        </w:rPr>
        <w:t>好的</w:t>
      </w:r>
      <w:r w:rsidR="002468FE" w:rsidRPr="002758B8">
        <w:rPr>
          <w:rFonts w:ascii="仿宋" w:eastAsia="仿宋" w:hAnsi="仿宋"/>
          <w:sz w:val="24"/>
          <w:szCs w:val="24"/>
        </w:rPr>
        <w:t>研究所</w:t>
      </w:r>
      <w:r w:rsidR="002468FE" w:rsidRPr="002758B8">
        <w:rPr>
          <w:rFonts w:ascii="仿宋" w:eastAsia="仿宋" w:hAnsi="仿宋" w:hint="eastAsia"/>
          <w:sz w:val="24"/>
          <w:szCs w:val="24"/>
        </w:rPr>
        <w:t>学习</w:t>
      </w:r>
      <w:r w:rsidR="002468FE" w:rsidRPr="002758B8">
        <w:rPr>
          <w:rFonts w:ascii="仿宋" w:eastAsia="仿宋" w:hAnsi="仿宋"/>
          <w:sz w:val="24"/>
          <w:szCs w:val="24"/>
        </w:rPr>
        <w:t>和研究</w:t>
      </w:r>
      <w:commentRangeEnd w:id="3"/>
      <w:r w:rsidR="007D0920">
        <w:rPr>
          <w:rStyle w:val="a5"/>
        </w:rPr>
        <w:commentReference w:id="3"/>
      </w:r>
      <w:r w:rsidR="002468FE" w:rsidRPr="002758B8">
        <w:rPr>
          <w:rFonts w:ascii="仿宋" w:eastAsia="仿宋" w:hAnsi="仿宋"/>
          <w:sz w:val="24"/>
          <w:szCs w:val="24"/>
        </w:rPr>
        <w:t>，</w:t>
      </w:r>
      <w:del w:id="4" w:author="Hawthorn" w:date="2017-05-09T16:32:00Z">
        <w:r w:rsidRPr="002758B8" w:rsidDel="007D0920">
          <w:rPr>
            <w:rFonts w:ascii="仿宋" w:eastAsia="仿宋" w:hAnsi="仿宋" w:hint="eastAsia"/>
            <w:sz w:val="24"/>
            <w:szCs w:val="24"/>
          </w:rPr>
          <w:delText>我觉得</w:delText>
        </w:r>
      </w:del>
      <w:r w:rsidR="002468FE" w:rsidRPr="002758B8">
        <w:rPr>
          <w:rFonts w:ascii="仿宋" w:eastAsia="仿宋" w:hAnsi="仿宋" w:hint="eastAsia"/>
          <w:sz w:val="24"/>
          <w:szCs w:val="24"/>
        </w:rPr>
        <w:t>贵研究所在</w:t>
      </w:r>
      <w:r w:rsidR="002B05A0" w:rsidRPr="002758B8">
        <w:rPr>
          <w:rFonts w:ascii="仿宋" w:eastAsia="仿宋" w:hAnsi="仿宋" w:hint="eastAsia"/>
          <w:sz w:val="24"/>
          <w:szCs w:val="24"/>
        </w:rPr>
        <w:t>人工智能领域</w:t>
      </w:r>
      <w:r w:rsidR="006665F2" w:rsidRPr="002758B8">
        <w:rPr>
          <w:rFonts w:ascii="仿宋" w:eastAsia="仿宋" w:hAnsi="仿宋" w:hint="eastAsia"/>
          <w:sz w:val="24"/>
          <w:szCs w:val="24"/>
        </w:rPr>
        <w:t>实力超群</w:t>
      </w:r>
      <w:r w:rsidRPr="002758B8">
        <w:rPr>
          <w:rFonts w:ascii="仿宋" w:eastAsia="仿宋" w:hAnsi="仿宋"/>
          <w:sz w:val="24"/>
          <w:szCs w:val="24"/>
        </w:rPr>
        <w:t>，</w:t>
      </w:r>
      <w:r w:rsidRPr="002758B8">
        <w:rPr>
          <w:rFonts w:ascii="仿宋" w:eastAsia="仿宋" w:hAnsi="仿宋" w:hint="eastAsia"/>
          <w:sz w:val="24"/>
          <w:szCs w:val="24"/>
        </w:rPr>
        <w:t>对</w:t>
      </w:r>
      <w:ins w:id="5" w:author="Hawthorn" w:date="2017-05-09T16:32:00Z">
        <w:r w:rsidR="007D0920">
          <w:rPr>
            <w:rFonts w:ascii="仿宋" w:eastAsia="仿宋" w:hAnsi="仿宋" w:hint="eastAsia"/>
            <w:sz w:val="24"/>
            <w:szCs w:val="24"/>
          </w:rPr>
          <w:t>于</w:t>
        </w:r>
      </w:ins>
      <w:r w:rsidRPr="002758B8">
        <w:rPr>
          <w:rFonts w:ascii="仿宋" w:eastAsia="仿宋" w:hAnsi="仿宋" w:hint="eastAsia"/>
          <w:sz w:val="24"/>
          <w:szCs w:val="24"/>
        </w:rPr>
        <w:t>我的</w:t>
      </w:r>
      <w:r w:rsidR="002B05A0" w:rsidRPr="002758B8">
        <w:rPr>
          <w:rFonts w:ascii="仿宋" w:eastAsia="仿宋" w:hAnsi="仿宋" w:hint="eastAsia"/>
          <w:sz w:val="24"/>
          <w:szCs w:val="24"/>
        </w:rPr>
        <w:t>人生规划</w:t>
      </w:r>
      <w:r w:rsidRPr="002758B8">
        <w:rPr>
          <w:rFonts w:ascii="仿宋" w:eastAsia="仿宋" w:hAnsi="仿宋"/>
          <w:sz w:val="24"/>
          <w:szCs w:val="24"/>
        </w:rPr>
        <w:t>来说</w:t>
      </w:r>
      <w:r w:rsidR="002B05A0" w:rsidRPr="002758B8">
        <w:rPr>
          <w:rFonts w:ascii="仿宋" w:eastAsia="仿宋" w:hAnsi="仿宋" w:hint="eastAsia"/>
          <w:sz w:val="24"/>
          <w:szCs w:val="24"/>
        </w:rPr>
        <w:t>是</w:t>
      </w:r>
      <w:r w:rsidR="002B05A0" w:rsidRPr="002758B8">
        <w:rPr>
          <w:rFonts w:ascii="仿宋" w:eastAsia="仿宋" w:hAnsi="仿宋"/>
          <w:sz w:val="24"/>
          <w:szCs w:val="24"/>
        </w:rPr>
        <w:t>最</w:t>
      </w:r>
      <w:r w:rsidR="002B05A0" w:rsidRPr="002758B8">
        <w:rPr>
          <w:rFonts w:ascii="仿宋" w:eastAsia="仿宋" w:hAnsi="仿宋" w:hint="eastAsia"/>
          <w:sz w:val="24"/>
          <w:szCs w:val="24"/>
        </w:rPr>
        <w:t>理想</w:t>
      </w:r>
      <w:r w:rsidR="002B05A0" w:rsidRPr="002758B8">
        <w:rPr>
          <w:rFonts w:ascii="仿宋" w:eastAsia="仿宋" w:hAnsi="仿宋"/>
          <w:sz w:val="24"/>
          <w:szCs w:val="24"/>
        </w:rPr>
        <w:t>的</w:t>
      </w:r>
      <w:r w:rsidR="002B05A0" w:rsidRPr="002758B8">
        <w:rPr>
          <w:rFonts w:ascii="仿宋" w:eastAsia="仿宋" w:hAnsi="仿宋" w:hint="eastAsia"/>
          <w:sz w:val="24"/>
          <w:szCs w:val="24"/>
        </w:rPr>
        <w:t>起点。</w:t>
      </w:r>
    </w:p>
    <w:p w14:paraId="442EC5A8" w14:textId="77777777" w:rsidR="002B05A0" w:rsidRDefault="006665F2" w:rsidP="002758B8">
      <w:pPr>
        <w:spacing w:line="460" w:lineRule="exact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2758B8">
        <w:rPr>
          <w:rFonts w:ascii="仿宋" w:eastAsia="仿宋" w:hAnsi="仿宋" w:hint="eastAsia"/>
          <w:sz w:val="24"/>
          <w:szCs w:val="24"/>
        </w:rPr>
        <w:t>很</w:t>
      </w:r>
      <w:commentRangeStart w:id="6"/>
      <w:r w:rsidRPr="002758B8">
        <w:rPr>
          <w:rFonts w:ascii="仿宋" w:eastAsia="仿宋" w:hAnsi="仿宋" w:hint="eastAsia"/>
          <w:sz w:val="24"/>
          <w:szCs w:val="24"/>
        </w:rPr>
        <w:t>早</w:t>
      </w:r>
      <w:r w:rsidRPr="002758B8">
        <w:rPr>
          <w:rFonts w:ascii="仿宋" w:eastAsia="仿宋" w:hAnsi="仿宋"/>
          <w:sz w:val="24"/>
          <w:szCs w:val="24"/>
        </w:rPr>
        <w:t>就</w:t>
      </w:r>
      <w:commentRangeEnd w:id="6"/>
      <w:r w:rsidR="00750E95">
        <w:rPr>
          <w:rStyle w:val="a5"/>
        </w:rPr>
        <w:commentReference w:id="6"/>
      </w:r>
      <w:commentRangeStart w:id="7"/>
      <w:r w:rsidRPr="002758B8">
        <w:rPr>
          <w:rFonts w:ascii="仿宋" w:eastAsia="仿宋" w:hAnsi="仿宋"/>
          <w:sz w:val="24"/>
          <w:szCs w:val="24"/>
        </w:rPr>
        <w:t>开始</w:t>
      </w:r>
      <w:commentRangeEnd w:id="7"/>
      <w:r w:rsidR="007D0920">
        <w:rPr>
          <w:rStyle w:val="a5"/>
        </w:rPr>
        <w:commentReference w:id="7"/>
      </w:r>
      <w:r w:rsidRPr="002758B8">
        <w:rPr>
          <w:rFonts w:ascii="仿宋" w:eastAsia="仿宋" w:hAnsi="仿宋"/>
          <w:sz w:val="24"/>
          <w:szCs w:val="24"/>
        </w:rPr>
        <w:t>关注贵研究所，</w:t>
      </w:r>
      <w:r w:rsidRPr="002758B8">
        <w:rPr>
          <w:rFonts w:ascii="仿宋" w:eastAsia="仿宋" w:hAnsi="仿宋" w:hint="eastAsia"/>
          <w:sz w:val="24"/>
          <w:szCs w:val="24"/>
        </w:rPr>
        <w:t>深知</w:t>
      </w:r>
      <w:r w:rsidRPr="002758B8">
        <w:rPr>
          <w:rFonts w:ascii="仿宋" w:eastAsia="仿宋" w:hAnsi="仿宋"/>
          <w:sz w:val="24"/>
          <w:szCs w:val="24"/>
        </w:rPr>
        <w:t>贵所在周志华</w:t>
      </w:r>
      <w:del w:id="8" w:author="Hawthorn" w:date="2017-05-09T16:36:00Z">
        <w:r w:rsidRPr="002758B8" w:rsidDel="007D0920">
          <w:rPr>
            <w:rFonts w:ascii="仿宋" w:eastAsia="仿宋" w:hAnsi="仿宋" w:hint="eastAsia"/>
            <w:sz w:val="24"/>
            <w:szCs w:val="24"/>
          </w:rPr>
          <w:delText>等</w:delText>
        </w:r>
      </w:del>
      <w:r w:rsidRPr="002758B8">
        <w:rPr>
          <w:rFonts w:ascii="仿宋" w:eastAsia="仿宋" w:hAnsi="仿宋"/>
          <w:sz w:val="24"/>
          <w:szCs w:val="24"/>
        </w:rPr>
        <w:t>教授</w:t>
      </w:r>
      <w:ins w:id="9" w:author="Hawthorn" w:date="2017-05-09T16:36:00Z">
        <w:r w:rsidR="007D0920">
          <w:rPr>
            <w:rFonts w:ascii="仿宋" w:eastAsia="仿宋" w:hAnsi="仿宋"/>
            <w:sz w:val="24"/>
            <w:szCs w:val="24"/>
          </w:rPr>
          <w:t>等人</w:t>
        </w:r>
      </w:ins>
      <w:r w:rsidRPr="002758B8">
        <w:rPr>
          <w:rFonts w:ascii="仿宋" w:eastAsia="仿宋" w:hAnsi="仿宋"/>
          <w:sz w:val="24"/>
          <w:szCs w:val="24"/>
        </w:rPr>
        <w:t>的带领下</w:t>
      </w:r>
      <w:r w:rsidRPr="002758B8">
        <w:rPr>
          <w:rFonts w:ascii="仿宋" w:eastAsia="仿宋" w:hAnsi="仿宋" w:hint="eastAsia"/>
          <w:sz w:val="24"/>
          <w:szCs w:val="24"/>
        </w:rPr>
        <w:t>专心致力于</w:t>
      </w:r>
      <w:ins w:id="10" w:author="Hawthorn" w:date="2017-05-09T16:36:00Z">
        <w:r w:rsidR="007D0920">
          <w:rPr>
            <w:rFonts w:ascii="仿宋" w:eastAsia="仿宋" w:hAnsi="仿宋" w:hint="eastAsia"/>
            <w:sz w:val="24"/>
            <w:szCs w:val="24"/>
          </w:rPr>
          <w:t>哪方面的</w:t>
        </w:r>
      </w:ins>
      <w:r w:rsidRPr="002758B8">
        <w:rPr>
          <w:rFonts w:ascii="仿宋" w:eastAsia="仿宋" w:hAnsi="仿宋"/>
          <w:sz w:val="24"/>
          <w:szCs w:val="24"/>
        </w:rPr>
        <w:t>学术研究，</w:t>
      </w:r>
      <w:commentRangeStart w:id="11"/>
      <w:r w:rsidRPr="002758B8">
        <w:rPr>
          <w:rFonts w:ascii="仿宋" w:eastAsia="仿宋" w:hAnsi="仿宋" w:hint="eastAsia"/>
          <w:sz w:val="24"/>
          <w:szCs w:val="24"/>
        </w:rPr>
        <w:t>周志华</w:t>
      </w:r>
      <w:commentRangeStart w:id="12"/>
      <w:r w:rsidRPr="002758B8">
        <w:rPr>
          <w:rFonts w:ascii="仿宋" w:eastAsia="仿宋" w:hAnsi="仿宋"/>
          <w:sz w:val="24"/>
          <w:szCs w:val="24"/>
        </w:rPr>
        <w:t>教授们</w:t>
      </w:r>
      <w:commentRangeEnd w:id="12"/>
      <w:r w:rsidR="007D0920">
        <w:rPr>
          <w:rStyle w:val="a5"/>
        </w:rPr>
        <w:commentReference w:id="12"/>
      </w:r>
      <w:r w:rsidRPr="002758B8">
        <w:rPr>
          <w:rFonts w:ascii="仿宋" w:eastAsia="仿宋" w:hAnsi="仿宋"/>
          <w:sz w:val="24"/>
          <w:szCs w:val="24"/>
        </w:rPr>
        <w:t>的</w:t>
      </w:r>
      <w:r w:rsidR="00F41A47" w:rsidRPr="002758B8">
        <w:rPr>
          <w:rFonts w:ascii="仿宋" w:eastAsia="仿宋" w:hAnsi="仿宋" w:hint="eastAsia"/>
          <w:sz w:val="24"/>
          <w:szCs w:val="24"/>
        </w:rPr>
        <w:t>科研</w:t>
      </w:r>
      <w:r w:rsidR="00F41A47" w:rsidRPr="002758B8">
        <w:rPr>
          <w:rFonts w:ascii="仿宋" w:eastAsia="仿宋" w:hAnsi="仿宋"/>
          <w:sz w:val="24"/>
          <w:szCs w:val="24"/>
        </w:rPr>
        <w:t>精神让我</w:t>
      </w:r>
      <w:r w:rsidR="00F41A47" w:rsidRPr="002758B8">
        <w:rPr>
          <w:rFonts w:ascii="仿宋" w:eastAsia="仿宋" w:hAnsi="仿宋" w:hint="eastAsia"/>
          <w:sz w:val="24"/>
          <w:szCs w:val="24"/>
        </w:rPr>
        <w:t>很敬佩</w:t>
      </w:r>
      <w:r w:rsidR="00F41A47" w:rsidRPr="002758B8">
        <w:rPr>
          <w:rFonts w:ascii="仿宋" w:eastAsia="仿宋" w:hAnsi="仿宋"/>
          <w:sz w:val="24"/>
          <w:szCs w:val="24"/>
        </w:rPr>
        <w:t>，</w:t>
      </w:r>
      <w:commentRangeEnd w:id="11"/>
      <w:r w:rsidR="007D0920">
        <w:rPr>
          <w:rStyle w:val="a5"/>
        </w:rPr>
        <w:commentReference w:id="11"/>
      </w:r>
      <w:r w:rsidRPr="002758B8">
        <w:rPr>
          <w:rFonts w:ascii="仿宋" w:eastAsia="仿宋" w:hAnsi="仿宋" w:hint="eastAsia"/>
          <w:sz w:val="24"/>
          <w:szCs w:val="24"/>
        </w:rPr>
        <w:t>这也是</w:t>
      </w:r>
      <w:r w:rsidRPr="002758B8">
        <w:rPr>
          <w:rFonts w:ascii="仿宋" w:eastAsia="仿宋" w:hAnsi="仿宋"/>
          <w:sz w:val="24"/>
          <w:szCs w:val="24"/>
        </w:rPr>
        <w:t>我</w:t>
      </w:r>
      <w:r w:rsidRPr="002758B8">
        <w:rPr>
          <w:rFonts w:ascii="仿宋" w:eastAsia="仿宋" w:hAnsi="仿宋" w:hint="eastAsia"/>
          <w:sz w:val="24"/>
          <w:szCs w:val="24"/>
        </w:rPr>
        <w:t>希望</w:t>
      </w:r>
      <w:r w:rsidRPr="002758B8">
        <w:rPr>
          <w:rFonts w:ascii="仿宋" w:eastAsia="仿宋" w:hAnsi="仿宋"/>
          <w:sz w:val="24"/>
          <w:szCs w:val="24"/>
        </w:rPr>
        <w:t>进入贵所的主要原因之一。</w:t>
      </w:r>
      <w:del w:id="13" w:author="Hawthorn" w:date="2017-05-09T16:39:00Z">
        <w:r w:rsidRPr="002758B8" w:rsidDel="007D0920">
          <w:rPr>
            <w:rFonts w:ascii="仿宋" w:eastAsia="仿宋" w:hAnsi="仿宋" w:hint="eastAsia"/>
            <w:sz w:val="24"/>
            <w:szCs w:val="24"/>
          </w:rPr>
          <w:delText>另外</w:delText>
        </w:r>
        <w:r w:rsidRPr="002758B8" w:rsidDel="007D0920">
          <w:rPr>
            <w:rFonts w:ascii="仿宋" w:eastAsia="仿宋" w:hAnsi="仿宋"/>
            <w:sz w:val="24"/>
            <w:szCs w:val="24"/>
          </w:rPr>
          <w:delText>，</w:delText>
        </w:r>
      </w:del>
      <w:r w:rsidRPr="002758B8">
        <w:rPr>
          <w:rFonts w:ascii="仿宋" w:eastAsia="仿宋" w:hAnsi="仿宋" w:hint="eastAsia"/>
          <w:sz w:val="24"/>
          <w:szCs w:val="24"/>
        </w:rPr>
        <w:t>我对</w:t>
      </w:r>
      <w:del w:id="14" w:author="Hawthorn" w:date="2017-05-09T16:39:00Z">
        <w:r w:rsidRPr="002758B8" w:rsidDel="007D0920">
          <w:rPr>
            <w:rFonts w:ascii="仿宋" w:eastAsia="仿宋" w:hAnsi="仿宋"/>
            <w:sz w:val="24"/>
            <w:szCs w:val="24"/>
          </w:rPr>
          <w:delText>欢</w:delText>
        </w:r>
      </w:del>
      <w:r w:rsidRPr="002758B8">
        <w:rPr>
          <w:rFonts w:ascii="仿宋" w:eastAsia="仿宋" w:hAnsi="仿宋"/>
          <w:sz w:val="24"/>
          <w:szCs w:val="24"/>
        </w:rPr>
        <w:t>机器学习</w:t>
      </w:r>
      <w:r w:rsidRPr="002758B8">
        <w:rPr>
          <w:rFonts w:ascii="仿宋" w:eastAsia="仿宋" w:hAnsi="仿宋" w:hint="eastAsia"/>
          <w:sz w:val="24"/>
          <w:szCs w:val="24"/>
        </w:rPr>
        <w:t>这一</w:t>
      </w:r>
      <w:ins w:id="15" w:author="Hawthorn" w:date="2017-05-09T16:39:00Z">
        <w:r w:rsidR="007D0920">
          <w:rPr>
            <w:rFonts w:ascii="仿宋" w:eastAsia="仿宋" w:hAnsi="仿宋" w:hint="eastAsia"/>
            <w:sz w:val="24"/>
            <w:szCs w:val="24"/>
          </w:rPr>
          <w:t>研究</w:t>
        </w:r>
      </w:ins>
      <w:r w:rsidRPr="002758B8">
        <w:rPr>
          <w:rFonts w:ascii="仿宋" w:eastAsia="仿宋" w:hAnsi="仿宋" w:hint="eastAsia"/>
          <w:sz w:val="24"/>
          <w:szCs w:val="24"/>
        </w:rPr>
        <w:t>方向</w:t>
      </w:r>
      <w:r w:rsidRPr="002758B8">
        <w:rPr>
          <w:rFonts w:ascii="仿宋" w:eastAsia="仿宋" w:hAnsi="仿宋"/>
          <w:sz w:val="24"/>
          <w:szCs w:val="24"/>
        </w:rPr>
        <w:t>十分感兴趣，在大三下学期的《</w:t>
      </w:r>
      <w:r w:rsidRPr="002758B8">
        <w:rPr>
          <w:rFonts w:ascii="仿宋" w:eastAsia="仿宋" w:hAnsi="仿宋" w:hint="eastAsia"/>
          <w:sz w:val="24"/>
          <w:szCs w:val="24"/>
        </w:rPr>
        <w:t>人工智能</w:t>
      </w:r>
      <w:r w:rsidRPr="002758B8">
        <w:rPr>
          <w:rFonts w:ascii="仿宋" w:eastAsia="仿宋" w:hAnsi="仿宋"/>
          <w:sz w:val="24"/>
          <w:szCs w:val="24"/>
        </w:rPr>
        <w:t>》</w:t>
      </w:r>
      <w:r w:rsidRPr="002758B8">
        <w:rPr>
          <w:rFonts w:ascii="仿宋" w:eastAsia="仿宋" w:hAnsi="仿宋" w:hint="eastAsia"/>
          <w:sz w:val="24"/>
          <w:szCs w:val="24"/>
        </w:rPr>
        <w:t>专业课上我</w:t>
      </w:r>
      <w:commentRangeStart w:id="16"/>
      <w:r w:rsidRPr="002758B8">
        <w:rPr>
          <w:rFonts w:ascii="仿宋" w:eastAsia="仿宋" w:hAnsi="仿宋" w:hint="eastAsia"/>
          <w:sz w:val="24"/>
          <w:szCs w:val="24"/>
        </w:rPr>
        <w:t>较为</w:t>
      </w:r>
      <w:r w:rsidR="00F056AE">
        <w:rPr>
          <w:rFonts w:ascii="仿宋" w:eastAsia="仿宋" w:hAnsi="仿宋"/>
          <w:sz w:val="24"/>
          <w:szCs w:val="24"/>
        </w:rPr>
        <w:t>全面</w:t>
      </w:r>
      <w:r w:rsidR="00F056AE">
        <w:rPr>
          <w:rFonts w:ascii="仿宋" w:eastAsia="仿宋" w:hAnsi="仿宋" w:hint="eastAsia"/>
          <w:sz w:val="24"/>
          <w:szCs w:val="24"/>
        </w:rPr>
        <w:t>而</w:t>
      </w:r>
      <w:r w:rsidRPr="002758B8">
        <w:rPr>
          <w:rFonts w:ascii="仿宋" w:eastAsia="仿宋" w:hAnsi="仿宋"/>
          <w:sz w:val="24"/>
          <w:szCs w:val="24"/>
        </w:rPr>
        <w:t>初步</w:t>
      </w:r>
      <w:r w:rsidR="00F056AE">
        <w:rPr>
          <w:rFonts w:ascii="仿宋" w:eastAsia="仿宋" w:hAnsi="仿宋" w:hint="eastAsia"/>
          <w:sz w:val="24"/>
          <w:szCs w:val="24"/>
        </w:rPr>
        <w:t>地</w:t>
      </w:r>
      <w:r w:rsidRPr="002758B8">
        <w:rPr>
          <w:rFonts w:ascii="仿宋" w:eastAsia="仿宋" w:hAnsi="仿宋"/>
          <w:sz w:val="24"/>
          <w:szCs w:val="24"/>
        </w:rPr>
        <w:t>了解和学习了</w:t>
      </w:r>
      <w:commentRangeEnd w:id="16"/>
      <w:r w:rsidR="007D0920">
        <w:rPr>
          <w:rStyle w:val="a5"/>
        </w:rPr>
        <w:commentReference w:id="16"/>
      </w:r>
      <w:r w:rsidRPr="002758B8">
        <w:rPr>
          <w:rFonts w:ascii="仿宋" w:eastAsia="仿宋" w:hAnsi="仿宋"/>
          <w:sz w:val="24"/>
          <w:szCs w:val="24"/>
        </w:rPr>
        <w:t>人工智能特别是机器学习方面的知识，</w:t>
      </w:r>
      <w:ins w:id="17" w:author="Hawthorn" w:date="2017-05-09T16:41:00Z">
        <w:r w:rsidR="00750E95">
          <w:rPr>
            <w:rFonts w:ascii="仿宋" w:eastAsia="仿宋" w:hAnsi="仿宋"/>
            <w:sz w:val="24"/>
            <w:szCs w:val="24"/>
          </w:rPr>
          <w:t>这让我下定</w:t>
        </w:r>
      </w:ins>
      <w:del w:id="18" w:author="Hawthorn" w:date="2017-05-09T16:41:00Z">
        <w:r w:rsidRPr="002758B8" w:rsidDel="00750E95">
          <w:rPr>
            <w:rFonts w:ascii="仿宋" w:eastAsia="仿宋" w:hAnsi="仿宋"/>
            <w:sz w:val="24"/>
            <w:szCs w:val="24"/>
          </w:rPr>
          <w:delText>我</w:delText>
        </w:r>
      </w:del>
      <w:r w:rsidRPr="002758B8">
        <w:rPr>
          <w:rFonts w:ascii="仿宋" w:eastAsia="仿宋" w:hAnsi="仿宋" w:hint="eastAsia"/>
          <w:sz w:val="24"/>
          <w:szCs w:val="24"/>
        </w:rPr>
        <w:t>决心</w:t>
      </w:r>
      <w:r w:rsidRPr="002758B8">
        <w:rPr>
          <w:rFonts w:ascii="仿宋" w:eastAsia="仿宋" w:hAnsi="仿宋"/>
          <w:sz w:val="24"/>
          <w:szCs w:val="24"/>
        </w:rPr>
        <w:t>在机器学习</w:t>
      </w:r>
      <w:ins w:id="19" w:author="Hawthorn" w:date="2017-05-09T16:40:00Z">
        <w:r w:rsidR="00750E95">
          <w:rPr>
            <w:rFonts w:ascii="仿宋" w:eastAsia="仿宋" w:hAnsi="仿宋"/>
            <w:sz w:val="24"/>
            <w:szCs w:val="24"/>
          </w:rPr>
          <w:t>这个方向</w:t>
        </w:r>
      </w:ins>
      <w:del w:id="20" w:author="Hawthorn" w:date="2017-05-09T16:40:00Z">
        <w:r w:rsidRPr="002758B8" w:rsidDel="00750E95">
          <w:rPr>
            <w:rFonts w:ascii="仿宋" w:eastAsia="仿宋" w:hAnsi="仿宋"/>
            <w:sz w:val="24"/>
            <w:szCs w:val="24"/>
          </w:rPr>
          <w:delText>方面</w:delText>
        </w:r>
      </w:del>
      <w:r w:rsidRPr="002758B8">
        <w:rPr>
          <w:rFonts w:ascii="仿宋" w:eastAsia="仿宋" w:hAnsi="仿宋" w:hint="eastAsia"/>
          <w:sz w:val="24"/>
          <w:szCs w:val="24"/>
        </w:rPr>
        <w:t>继续</w:t>
      </w:r>
      <w:r w:rsidRPr="002758B8">
        <w:rPr>
          <w:rFonts w:ascii="仿宋" w:eastAsia="仿宋" w:hAnsi="仿宋"/>
          <w:sz w:val="24"/>
          <w:szCs w:val="24"/>
        </w:rPr>
        <w:t>学习</w:t>
      </w:r>
      <w:ins w:id="21" w:author="Hawthorn" w:date="2017-05-09T16:40:00Z">
        <w:r w:rsidR="00750E95">
          <w:rPr>
            <w:rFonts w:ascii="仿宋" w:eastAsia="仿宋" w:hAnsi="仿宋" w:hint="eastAsia"/>
            <w:sz w:val="24"/>
            <w:szCs w:val="24"/>
          </w:rPr>
          <w:t>、</w:t>
        </w:r>
      </w:ins>
      <w:r w:rsidRPr="002758B8">
        <w:rPr>
          <w:rFonts w:ascii="仿宋" w:eastAsia="仿宋" w:hAnsi="仿宋" w:hint="eastAsia"/>
          <w:sz w:val="24"/>
          <w:szCs w:val="24"/>
        </w:rPr>
        <w:t>研究下去</w:t>
      </w:r>
      <w:r w:rsidRPr="002758B8">
        <w:rPr>
          <w:rFonts w:ascii="仿宋" w:eastAsia="仿宋" w:hAnsi="仿宋"/>
          <w:sz w:val="24"/>
          <w:szCs w:val="24"/>
        </w:rPr>
        <w:t>。</w:t>
      </w:r>
      <w:commentRangeStart w:id="22"/>
      <w:r w:rsidR="00F41A47" w:rsidRPr="002758B8">
        <w:rPr>
          <w:rFonts w:ascii="仿宋" w:eastAsia="仿宋" w:hAnsi="仿宋" w:hint="eastAsia"/>
          <w:sz w:val="24"/>
          <w:szCs w:val="24"/>
        </w:rPr>
        <w:t>我认为</w:t>
      </w:r>
      <w:r w:rsidR="00F41A47" w:rsidRPr="002758B8">
        <w:rPr>
          <w:rFonts w:ascii="仿宋" w:eastAsia="仿宋" w:hAnsi="仿宋"/>
          <w:sz w:val="24"/>
          <w:szCs w:val="24"/>
        </w:rPr>
        <w:t>作为一门新兴科学，人工</w:t>
      </w:r>
      <w:r w:rsidR="00F41A47" w:rsidRPr="002758B8">
        <w:rPr>
          <w:rFonts w:ascii="仿宋" w:eastAsia="仿宋" w:hAnsi="仿宋" w:hint="eastAsia"/>
          <w:sz w:val="24"/>
          <w:szCs w:val="24"/>
        </w:rPr>
        <w:t>智能有</w:t>
      </w:r>
      <w:r w:rsidR="002758B8" w:rsidRPr="002758B8">
        <w:rPr>
          <w:rFonts w:ascii="仿宋" w:eastAsia="仿宋" w:hAnsi="仿宋"/>
          <w:sz w:val="24"/>
          <w:szCs w:val="24"/>
        </w:rPr>
        <w:t>很多值得我</w:t>
      </w:r>
      <w:r w:rsidR="002758B8" w:rsidRPr="002758B8">
        <w:rPr>
          <w:rFonts w:ascii="仿宋" w:eastAsia="仿宋" w:hAnsi="仿宋" w:hint="eastAsia"/>
          <w:sz w:val="24"/>
          <w:szCs w:val="24"/>
        </w:rPr>
        <w:t>深入</w:t>
      </w:r>
      <w:r w:rsidR="00F41A47" w:rsidRPr="002758B8">
        <w:rPr>
          <w:rFonts w:ascii="仿宋" w:eastAsia="仿宋" w:hAnsi="仿宋"/>
          <w:sz w:val="24"/>
          <w:szCs w:val="24"/>
        </w:rPr>
        <w:t>学习和</w:t>
      </w:r>
      <w:r w:rsidR="00437E4C" w:rsidRPr="002758B8">
        <w:rPr>
          <w:rFonts w:ascii="仿宋" w:eastAsia="仿宋" w:hAnsi="仿宋" w:hint="eastAsia"/>
          <w:sz w:val="24"/>
          <w:szCs w:val="24"/>
        </w:rPr>
        <w:t>研究</w:t>
      </w:r>
      <w:r w:rsidR="002758B8">
        <w:rPr>
          <w:rFonts w:ascii="仿宋" w:eastAsia="仿宋" w:hAnsi="仿宋" w:hint="eastAsia"/>
          <w:sz w:val="24"/>
          <w:szCs w:val="24"/>
        </w:rPr>
        <w:t>的地方</w:t>
      </w:r>
      <w:r w:rsidR="00437E4C" w:rsidRPr="002758B8">
        <w:rPr>
          <w:rFonts w:ascii="仿宋" w:eastAsia="仿宋" w:hAnsi="仿宋"/>
          <w:sz w:val="24"/>
          <w:szCs w:val="24"/>
        </w:rPr>
        <w:t>。</w:t>
      </w:r>
      <w:commentRangeEnd w:id="22"/>
      <w:r w:rsidR="00750E95">
        <w:rPr>
          <w:rStyle w:val="a5"/>
        </w:rPr>
        <w:commentReference w:id="22"/>
      </w:r>
    </w:p>
    <w:p w14:paraId="51618E5B" w14:textId="77777777" w:rsidR="002758B8" w:rsidRDefault="002758B8" w:rsidP="00444C83">
      <w:pPr>
        <w:spacing w:line="460" w:lineRule="exact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commentRangeStart w:id="23"/>
      <w:r>
        <w:rPr>
          <w:rFonts w:ascii="仿宋" w:eastAsia="仿宋" w:hAnsi="仿宋" w:hint="eastAsia"/>
          <w:sz w:val="24"/>
          <w:szCs w:val="24"/>
        </w:rPr>
        <w:t>为了</w:t>
      </w:r>
      <w:r>
        <w:rPr>
          <w:rFonts w:ascii="仿宋" w:eastAsia="仿宋" w:hAnsi="仿宋"/>
          <w:sz w:val="24"/>
          <w:szCs w:val="24"/>
        </w:rPr>
        <w:t>更加深入地了解和学习</w:t>
      </w:r>
      <w:r>
        <w:rPr>
          <w:rFonts w:ascii="仿宋" w:eastAsia="仿宋" w:hAnsi="仿宋" w:hint="eastAsia"/>
          <w:sz w:val="24"/>
          <w:szCs w:val="24"/>
        </w:rPr>
        <w:t>机器学习</w:t>
      </w:r>
      <w:commentRangeStart w:id="24"/>
      <w:r>
        <w:rPr>
          <w:rFonts w:ascii="仿宋" w:eastAsia="仿宋" w:hAnsi="仿宋" w:hint="eastAsia"/>
          <w:sz w:val="24"/>
          <w:szCs w:val="24"/>
        </w:rPr>
        <w:t>相关</w:t>
      </w:r>
      <w:commentRangeEnd w:id="24"/>
      <w:r w:rsidR="00D839C3">
        <w:rPr>
          <w:rStyle w:val="a5"/>
        </w:rPr>
        <w:commentReference w:id="24"/>
      </w:r>
      <w:r>
        <w:rPr>
          <w:rFonts w:ascii="仿宋" w:eastAsia="仿宋" w:hAnsi="仿宋" w:hint="eastAsia"/>
          <w:sz w:val="24"/>
          <w:szCs w:val="24"/>
        </w:rPr>
        <w:t>的知识</w:t>
      </w:r>
      <w:r>
        <w:rPr>
          <w:rFonts w:ascii="仿宋" w:eastAsia="仿宋" w:hAnsi="仿宋"/>
          <w:sz w:val="24"/>
          <w:szCs w:val="24"/>
        </w:rPr>
        <w:t>，</w:t>
      </w:r>
      <w:commentRangeEnd w:id="23"/>
      <w:r w:rsidR="00750E95">
        <w:rPr>
          <w:rStyle w:val="a5"/>
        </w:rPr>
        <w:commentReference w:id="23"/>
      </w:r>
      <w:r>
        <w:rPr>
          <w:rFonts w:ascii="仿宋" w:eastAsia="仿宋" w:hAnsi="仿宋"/>
          <w:sz w:val="24"/>
          <w:szCs w:val="24"/>
        </w:rPr>
        <w:t>我</w:t>
      </w:r>
      <w:r>
        <w:rPr>
          <w:rFonts w:ascii="仿宋" w:eastAsia="仿宋" w:hAnsi="仿宋" w:hint="eastAsia"/>
          <w:sz w:val="24"/>
          <w:szCs w:val="24"/>
        </w:rPr>
        <w:t>认真</w:t>
      </w:r>
      <w:r>
        <w:rPr>
          <w:rFonts w:ascii="仿宋" w:eastAsia="仿宋" w:hAnsi="仿宋"/>
          <w:sz w:val="24"/>
          <w:szCs w:val="24"/>
        </w:rPr>
        <w:t>研读了周志华教授的《</w:t>
      </w:r>
      <w:r>
        <w:rPr>
          <w:rFonts w:ascii="仿宋" w:eastAsia="仿宋" w:hAnsi="仿宋" w:hint="eastAsia"/>
          <w:sz w:val="24"/>
          <w:szCs w:val="24"/>
        </w:rPr>
        <w:t>机器学习</w:t>
      </w:r>
      <w:r>
        <w:rPr>
          <w:rFonts w:ascii="仿宋" w:eastAsia="仿宋" w:hAnsi="仿宋"/>
          <w:sz w:val="24"/>
          <w:szCs w:val="24"/>
        </w:rPr>
        <w:t>》</w:t>
      </w:r>
      <w:r>
        <w:rPr>
          <w:rFonts w:ascii="仿宋" w:eastAsia="仿宋" w:hAnsi="仿宋" w:hint="eastAsia"/>
          <w:sz w:val="24"/>
          <w:szCs w:val="24"/>
        </w:rPr>
        <w:t>一书</w:t>
      </w:r>
      <w:r>
        <w:rPr>
          <w:rFonts w:ascii="仿宋" w:eastAsia="仿宋" w:hAnsi="仿宋"/>
          <w:sz w:val="24"/>
          <w:szCs w:val="24"/>
        </w:rPr>
        <w:t>，</w:t>
      </w:r>
      <w:r w:rsidR="000E7E24">
        <w:rPr>
          <w:rFonts w:ascii="仿宋" w:eastAsia="仿宋" w:hAnsi="仿宋" w:hint="eastAsia"/>
          <w:sz w:val="24"/>
          <w:szCs w:val="24"/>
        </w:rPr>
        <w:t>该书</w:t>
      </w:r>
      <w:r w:rsidR="000E7E24">
        <w:rPr>
          <w:rFonts w:ascii="仿宋" w:eastAsia="仿宋" w:hAnsi="仿宋"/>
          <w:sz w:val="24"/>
          <w:szCs w:val="24"/>
        </w:rPr>
        <w:t>在</w:t>
      </w:r>
      <w:r w:rsidR="000E7E24">
        <w:rPr>
          <w:rFonts w:ascii="仿宋" w:eastAsia="仿宋" w:hAnsi="仿宋" w:hint="eastAsia"/>
          <w:sz w:val="24"/>
          <w:szCs w:val="24"/>
        </w:rPr>
        <w:t>决策树</w:t>
      </w:r>
      <w:r w:rsidR="000E7E24">
        <w:rPr>
          <w:rFonts w:ascii="仿宋" w:eastAsia="仿宋" w:hAnsi="仿宋"/>
          <w:sz w:val="24"/>
          <w:szCs w:val="24"/>
        </w:rPr>
        <w:t>和神经网络等方面</w:t>
      </w:r>
      <w:r w:rsidR="000E7E24">
        <w:rPr>
          <w:rFonts w:ascii="仿宋" w:eastAsia="仿宋" w:hAnsi="仿宋" w:hint="eastAsia"/>
          <w:sz w:val="24"/>
          <w:szCs w:val="24"/>
        </w:rPr>
        <w:t>讲述得</w:t>
      </w:r>
      <w:r w:rsidR="000E7E24">
        <w:rPr>
          <w:rFonts w:ascii="仿宋" w:eastAsia="仿宋" w:hAnsi="仿宋"/>
          <w:sz w:val="24"/>
          <w:szCs w:val="24"/>
        </w:rPr>
        <w:t>详细而透彻，</w:t>
      </w:r>
      <w:ins w:id="25" w:author="Hawthorn" w:date="2017-05-09T16:51:00Z">
        <w:r w:rsidR="00750E95">
          <w:rPr>
            <w:rFonts w:ascii="仿宋" w:eastAsia="仿宋" w:hAnsi="仿宋"/>
            <w:sz w:val="24"/>
            <w:szCs w:val="24"/>
          </w:rPr>
          <w:t>深入浅出</w:t>
        </w:r>
        <w:r w:rsidR="00750E95">
          <w:rPr>
            <w:rFonts w:ascii="仿宋" w:eastAsia="仿宋" w:hAnsi="仿宋" w:hint="eastAsia"/>
            <w:sz w:val="24"/>
            <w:szCs w:val="24"/>
          </w:rPr>
          <w:t>，</w:t>
        </w:r>
      </w:ins>
      <w:r w:rsidR="000E7E24">
        <w:rPr>
          <w:rFonts w:ascii="仿宋" w:eastAsia="仿宋" w:hAnsi="仿宋"/>
          <w:sz w:val="24"/>
          <w:szCs w:val="24"/>
        </w:rPr>
        <w:t>让我受益匪浅。</w:t>
      </w:r>
      <w:r w:rsidR="000E7E24">
        <w:rPr>
          <w:rFonts w:ascii="仿宋" w:eastAsia="仿宋" w:hAnsi="仿宋" w:hint="eastAsia"/>
          <w:sz w:val="24"/>
          <w:szCs w:val="24"/>
        </w:rPr>
        <w:t>同时</w:t>
      </w:r>
      <w:r w:rsidR="000E7E24">
        <w:rPr>
          <w:rFonts w:ascii="仿宋" w:eastAsia="仿宋" w:hAnsi="仿宋"/>
          <w:sz w:val="24"/>
          <w:szCs w:val="24"/>
        </w:rPr>
        <w:t>，我</w:t>
      </w:r>
      <w:r w:rsidR="000E7E24">
        <w:rPr>
          <w:rFonts w:ascii="仿宋" w:eastAsia="仿宋" w:hAnsi="仿宋" w:hint="eastAsia"/>
          <w:sz w:val="24"/>
          <w:szCs w:val="24"/>
        </w:rPr>
        <w:t>还</w:t>
      </w:r>
      <w:ins w:id="26" w:author="Hawthorn" w:date="2017-05-09T16:51:00Z">
        <w:r w:rsidR="00D839C3">
          <w:rPr>
            <w:rFonts w:ascii="仿宋" w:eastAsia="仿宋" w:hAnsi="仿宋" w:hint="eastAsia"/>
            <w:sz w:val="24"/>
            <w:szCs w:val="24"/>
          </w:rPr>
          <w:t>自学了</w:t>
        </w:r>
      </w:ins>
      <w:del w:id="27" w:author="Hawthorn" w:date="2017-05-09T16:51:00Z">
        <w:r w:rsidR="000E7E24" w:rsidDel="00D839C3">
          <w:rPr>
            <w:rFonts w:ascii="仿宋" w:eastAsia="仿宋" w:hAnsi="仿宋" w:hint="eastAsia"/>
            <w:sz w:val="24"/>
            <w:szCs w:val="24"/>
          </w:rPr>
          <w:delText>观看了</w:delText>
        </w:r>
      </w:del>
      <w:r w:rsidR="000E7E24" w:rsidRPr="000E7E24">
        <w:rPr>
          <w:rFonts w:ascii="Times New Roman" w:eastAsia="仿宋" w:hAnsi="Times New Roman" w:cs="Times New Roman"/>
          <w:sz w:val="24"/>
          <w:szCs w:val="24"/>
        </w:rPr>
        <w:t>Andrew Ng</w:t>
      </w:r>
      <w:r w:rsidR="000E7E24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0E7E24">
        <w:rPr>
          <w:rFonts w:ascii="Times New Roman" w:eastAsia="仿宋" w:hAnsi="Times New Roman" w:cs="Times New Roman"/>
          <w:sz w:val="24"/>
          <w:szCs w:val="24"/>
        </w:rPr>
        <w:t>人的公开课</w:t>
      </w:r>
      <w:ins w:id="28" w:author="Hawthorn" w:date="2017-05-09T16:51:00Z">
        <w:r w:rsidR="00D839C3">
          <w:rPr>
            <w:rFonts w:ascii="Times New Roman" w:eastAsia="仿宋" w:hAnsi="Times New Roman" w:cs="Times New Roman" w:hint="eastAsia"/>
            <w:sz w:val="24"/>
            <w:szCs w:val="24"/>
          </w:rPr>
          <w:t>（什么名字）</w:t>
        </w:r>
      </w:ins>
      <w:r w:rsidR="000E7E24">
        <w:rPr>
          <w:rFonts w:ascii="Times New Roman" w:eastAsia="仿宋" w:hAnsi="Times New Roman" w:cs="Times New Roman"/>
          <w:sz w:val="24"/>
          <w:szCs w:val="24"/>
        </w:rPr>
        <w:t>，</w:t>
      </w:r>
      <w:del w:id="29" w:author="Hawthorn" w:date="2017-05-09T16:51:00Z">
        <w:r w:rsidR="000E7E24" w:rsidDel="00D839C3">
          <w:rPr>
            <w:rFonts w:ascii="Times New Roman" w:eastAsia="仿宋" w:hAnsi="Times New Roman" w:cs="Times New Roman" w:hint="eastAsia"/>
            <w:sz w:val="24"/>
            <w:szCs w:val="24"/>
          </w:rPr>
          <w:delText>让我</w:delText>
        </w:r>
      </w:del>
      <w:r w:rsidR="000E7E24">
        <w:rPr>
          <w:rFonts w:ascii="Times New Roman" w:eastAsia="仿宋" w:hAnsi="Times New Roman" w:cs="Times New Roman"/>
          <w:sz w:val="24"/>
          <w:szCs w:val="24"/>
        </w:rPr>
        <w:t>对</w:t>
      </w:r>
      <w:r w:rsidR="000E7E24">
        <w:rPr>
          <w:rFonts w:ascii="Times New Roman" w:eastAsia="仿宋" w:hAnsi="Times New Roman" w:cs="Times New Roman" w:hint="eastAsia"/>
          <w:sz w:val="24"/>
          <w:szCs w:val="24"/>
        </w:rPr>
        <w:t>各种算法</w:t>
      </w:r>
      <w:r w:rsidR="000E7E24">
        <w:rPr>
          <w:rFonts w:ascii="Times New Roman" w:eastAsia="仿宋" w:hAnsi="Times New Roman" w:cs="Times New Roman"/>
          <w:sz w:val="24"/>
          <w:szCs w:val="24"/>
        </w:rPr>
        <w:t>有了</w:t>
      </w:r>
      <w:ins w:id="30" w:author="Hawthorn" w:date="2017-05-09T16:52:00Z">
        <w:r w:rsidR="00D839C3">
          <w:rPr>
            <w:rFonts w:ascii="Times New Roman" w:eastAsia="仿宋" w:hAnsi="Times New Roman" w:cs="Times New Roman"/>
            <w:sz w:val="24"/>
            <w:szCs w:val="24"/>
          </w:rPr>
          <w:t>进一步</w:t>
        </w:r>
      </w:ins>
      <w:del w:id="31" w:author="Hawthorn" w:date="2017-05-09T16:52:00Z">
        <w:r w:rsidR="000E7E24" w:rsidDel="00D839C3">
          <w:rPr>
            <w:rFonts w:ascii="Times New Roman" w:eastAsia="仿宋" w:hAnsi="Times New Roman" w:cs="Times New Roman" w:hint="eastAsia"/>
            <w:sz w:val="24"/>
            <w:szCs w:val="24"/>
          </w:rPr>
          <w:delText>一定</w:delText>
        </w:r>
        <w:r w:rsidR="000E7E24" w:rsidDel="00D839C3">
          <w:rPr>
            <w:rFonts w:ascii="Times New Roman" w:eastAsia="仿宋" w:hAnsi="Times New Roman" w:cs="Times New Roman"/>
            <w:sz w:val="24"/>
            <w:szCs w:val="24"/>
          </w:rPr>
          <w:delText>的</w:delText>
        </w:r>
      </w:del>
      <w:r w:rsidR="000E7E24">
        <w:rPr>
          <w:rFonts w:ascii="Times New Roman" w:eastAsia="仿宋" w:hAnsi="Times New Roman" w:cs="Times New Roman"/>
          <w:sz w:val="24"/>
          <w:szCs w:val="24"/>
        </w:rPr>
        <w:t>了解</w:t>
      </w:r>
      <w:ins w:id="32" w:author="Hawthorn" w:date="2017-05-09T16:52:00Z">
        <w:r w:rsidR="00D839C3">
          <w:rPr>
            <w:rFonts w:ascii="Times New Roman" w:eastAsia="仿宋" w:hAnsi="Times New Roman" w:cs="Times New Roman" w:hint="eastAsia"/>
            <w:sz w:val="24"/>
            <w:szCs w:val="24"/>
          </w:rPr>
          <w:t>。</w:t>
        </w:r>
      </w:ins>
      <w:del w:id="33" w:author="Hawthorn" w:date="2017-05-09T16:52:00Z">
        <w:r w:rsidR="000E7E24" w:rsidDel="00D839C3">
          <w:rPr>
            <w:rFonts w:ascii="Times New Roman" w:eastAsia="仿宋" w:hAnsi="Times New Roman" w:cs="Times New Roman"/>
            <w:sz w:val="24"/>
            <w:szCs w:val="24"/>
          </w:rPr>
          <w:delText>，</w:delText>
        </w:r>
      </w:del>
      <w:commentRangeStart w:id="34"/>
      <w:r w:rsidR="000E7E24">
        <w:rPr>
          <w:rFonts w:ascii="Times New Roman" w:eastAsia="仿宋" w:hAnsi="Times New Roman" w:cs="Times New Roman"/>
          <w:sz w:val="24"/>
          <w:szCs w:val="24"/>
        </w:rPr>
        <w:t>同时</w:t>
      </w:r>
      <w:commentRangeEnd w:id="34"/>
      <w:r w:rsidR="00D839C3">
        <w:rPr>
          <w:rStyle w:val="a5"/>
        </w:rPr>
        <w:commentReference w:id="34"/>
      </w:r>
      <w:ins w:id="35" w:author="Hawthorn" w:date="2017-05-09T16:52:00Z">
        <w:r w:rsidR="00D839C3">
          <w:rPr>
            <w:rFonts w:ascii="Times New Roman" w:eastAsia="仿宋" w:hAnsi="Times New Roman" w:cs="Times New Roman"/>
            <w:sz w:val="24"/>
            <w:szCs w:val="24"/>
          </w:rPr>
          <w:t>在学习的过程中</w:t>
        </w:r>
        <w:r w:rsidR="00D839C3">
          <w:rPr>
            <w:rFonts w:ascii="Times New Roman" w:eastAsia="仿宋" w:hAnsi="Times New Roman" w:cs="Times New Roman" w:hint="eastAsia"/>
            <w:sz w:val="24"/>
            <w:szCs w:val="24"/>
          </w:rPr>
          <w:t>，</w:t>
        </w:r>
        <w:r w:rsidR="00D839C3">
          <w:rPr>
            <w:rFonts w:ascii="Times New Roman" w:eastAsia="仿宋" w:hAnsi="Times New Roman" w:cs="Times New Roman"/>
            <w:sz w:val="24"/>
            <w:szCs w:val="24"/>
          </w:rPr>
          <w:t>我</w:t>
        </w:r>
      </w:ins>
      <w:ins w:id="36" w:author="Hawthorn" w:date="2017-05-09T16:53:00Z">
        <w:r w:rsidR="00D839C3">
          <w:rPr>
            <w:rFonts w:ascii="Times New Roman" w:eastAsia="仿宋" w:hAnsi="Times New Roman" w:cs="Times New Roman"/>
            <w:sz w:val="24"/>
            <w:szCs w:val="24"/>
          </w:rPr>
          <w:t>深深体会到了</w:t>
        </w:r>
      </w:ins>
      <w:del w:id="37" w:author="Hawthorn" w:date="2017-05-09T16:53:00Z">
        <w:r w:rsidR="00F056AE" w:rsidDel="00D839C3">
          <w:rPr>
            <w:rFonts w:ascii="Times New Roman" w:eastAsia="仿宋" w:hAnsi="Times New Roman" w:cs="Times New Roman" w:hint="eastAsia"/>
            <w:sz w:val="24"/>
            <w:szCs w:val="24"/>
          </w:rPr>
          <w:delText>让我</w:delText>
        </w:r>
        <w:r w:rsidR="00F056AE" w:rsidDel="00D839C3">
          <w:rPr>
            <w:rFonts w:ascii="Times New Roman" w:eastAsia="仿宋" w:hAnsi="Times New Roman" w:cs="Times New Roman"/>
            <w:sz w:val="24"/>
            <w:szCs w:val="24"/>
          </w:rPr>
          <w:delText>知道了</w:delText>
        </w:r>
      </w:del>
      <w:r w:rsidR="00F056AE">
        <w:rPr>
          <w:rFonts w:ascii="Times New Roman" w:eastAsia="仿宋" w:hAnsi="Times New Roman" w:cs="Times New Roman"/>
          <w:sz w:val="24"/>
          <w:szCs w:val="24"/>
        </w:rPr>
        <w:t>数学</w:t>
      </w:r>
      <w:ins w:id="38" w:author="Hawthorn" w:date="2017-05-09T16:53:00Z">
        <w:r w:rsidR="00D839C3">
          <w:rPr>
            <w:rFonts w:ascii="Times New Roman" w:eastAsia="仿宋" w:hAnsi="Times New Roman" w:cs="Times New Roman"/>
            <w:sz w:val="24"/>
            <w:szCs w:val="24"/>
          </w:rPr>
          <w:t>基础</w:t>
        </w:r>
      </w:ins>
      <w:r w:rsidR="00F056AE">
        <w:rPr>
          <w:rFonts w:ascii="Times New Roman" w:eastAsia="仿宋" w:hAnsi="Times New Roman" w:cs="Times New Roman" w:hint="eastAsia"/>
          <w:sz w:val="24"/>
          <w:szCs w:val="24"/>
        </w:rPr>
        <w:t>对于</w:t>
      </w:r>
      <w:del w:id="39" w:author="Hawthorn" w:date="2017-05-09T16:53:00Z">
        <w:r w:rsidR="00F056AE" w:rsidDel="00D839C3">
          <w:rPr>
            <w:rFonts w:ascii="Times New Roman" w:eastAsia="仿宋" w:hAnsi="Times New Roman" w:cs="Times New Roman" w:hint="eastAsia"/>
            <w:sz w:val="24"/>
            <w:szCs w:val="24"/>
          </w:rPr>
          <w:delText>研究</w:delText>
        </w:r>
      </w:del>
      <w:r w:rsidR="00F056AE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ins w:id="40" w:author="Hawthorn" w:date="2017-05-09T16:53:00Z">
        <w:r w:rsidR="00D839C3">
          <w:rPr>
            <w:rFonts w:ascii="Times New Roman" w:eastAsia="仿宋" w:hAnsi="Times New Roman" w:cs="Times New Roman" w:hint="eastAsia"/>
            <w:sz w:val="24"/>
            <w:szCs w:val="24"/>
          </w:rPr>
          <w:t>研究</w:t>
        </w:r>
      </w:ins>
      <w:r w:rsidR="00F056AE">
        <w:rPr>
          <w:rFonts w:ascii="Times New Roman" w:eastAsia="仿宋" w:hAnsi="Times New Roman" w:cs="Times New Roman"/>
          <w:sz w:val="24"/>
          <w:szCs w:val="24"/>
        </w:rPr>
        <w:t>的重要性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，为此</w:t>
      </w:r>
      <w:r w:rsidR="00F056AE">
        <w:rPr>
          <w:rFonts w:ascii="Times New Roman" w:eastAsia="仿宋" w:hAnsi="Times New Roman" w:cs="Times New Roman"/>
          <w:sz w:val="24"/>
          <w:szCs w:val="24"/>
        </w:rPr>
        <w:t>我</w:t>
      </w:r>
      <w:ins w:id="41" w:author="Hawthorn" w:date="2017-05-09T16:53:00Z">
        <w:r w:rsidR="00D839C3">
          <w:rPr>
            <w:rFonts w:ascii="Times New Roman" w:eastAsia="仿宋" w:hAnsi="Times New Roman" w:cs="Times New Roman"/>
            <w:sz w:val="24"/>
            <w:szCs w:val="24"/>
          </w:rPr>
          <w:t>开始巩固</w:t>
        </w:r>
      </w:ins>
      <w:del w:id="42" w:author="Hawthorn" w:date="2017-05-09T16:53:00Z">
        <w:r w:rsidR="00F056AE" w:rsidDel="00D839C3">
          <w:rPr>
            <w:rFonts w:ascii="Times New Roman" w:eastAsia="仿宋" w:hAnsi="Times New Roman" w:cs="Times New Roman" w:hint="eastAsia"/>
            <w:sz w:val="24"/>
            <w:szCs w:val="24"/>
          </w:rPr>
          <w:delText>重新</w:delText>
        </w:r>
        <w:r w:rsidR="001F36CF" w:rsidDel="00D839C3">
          <w:rPr>
            <w:rFonts w:ascii="Times New Roman" w:eastAsia="仿宋" w:hAnsi="Times New Roman" w:cs="Times New Roman"/>
            <w:sz w:val="24"/>
            <w:szCs w:val="24"/>
          </w:rPr>
          <w:delText>学习</w:delText>
        </w:r>
      </w:del>
      <w:r w:rsidR="00F056AE">
        <w:rPr>
          <w:rFonts w:ascii="Times New Roman" w:eastAsia="仿宋" w:hAnsi="Times New Roman" w:cs="Times New Roman"/>
          <w:sz w:val="24"/>
          <w:szCs w:val="24"/>
        </w:rPr>
        <w:t>高数、线代、概率论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F056AE">
        <w:rPr>
          <w:rFonts w:ascii="Times New Roman" w:eastAsia="仿宋" w:hAnsi="Times New Roman" w:cs="Times New Roman"/>
          <w:sz w:val="24"/>
          <w:szCs w:val="24"/>
        </w:rPr>
        <w:t>离散数学等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方面的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知识</w:t>
      </w:r>
      <w:r w:rsidR="001F36CF">
        <w:rPr>
          <w:rFonts w:ascii="Times New Roman" w:eastAsia="仿宋" w:hAnsi="Times New Roman" w:cs="Times New Roman"/>
          <w:sz w:val="24"/>
          <w:szCs w:val="24"/>
        </w:rPr>
        <w:t>，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希望</w:t>
      </w:r>
      <w:r w:rsidR="001F36CF">
        <w:rPr>
          <w:rFonts w:ascii="Times New Roman" w:eastAsia="仿宋" w:hAnsi="Times New Roman" w:cs="Times New Roman"/>
          <w:sz w:val="24"/>
          <w:szCs w:val="24"/>
        </w:rPr>
        <w:t>弥补自己在数学方面的欠缺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另一方面</w:t>
      </w:r>
      <w:r w:rsidR="001F36CF">
        <w:rPr>
          <w:rFonts w:ascii="Times New Roman" w:eastAsia="仿宋" w:hAnsi="Times New Roman" w:cs="Times New Roman"/>
          <w:sz w:val="24"/>
          <w:szCs w:val="24"/>
        </w:rPr>
        <w:t>，为了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增加</w:t>
      </w:r>
      <w:r w:rsidR="001F36CF">
        <w:rPr>
          <w:rFonts w:ascii="Times New Roman" w:eastAsia="仿宋" w:hAnsi="Times New Roman" w:cs="Times New Roman"/>
          <w:sz w:val="24"/>
          <w:szCs w:val="24"/>
        </w:rPr>
        <w:t>自己的学术水平开拓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眼界</w:t>
      </w:r>
      <w:r w:rsidR="001F36CF">
        <w:rPr>
          <w:rFonts w:ascii="Times New Roman" w:eastAsia="仿宋" w:hAnsi="Times New Roman" w:cs="Times New Roman"/>
          <w:sz w:val="24"/>
          <w:szCs w:val="24"/>
        </w:rPr>
        <w:t>，我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阅读了</w:t>
      </w:r>
      <w:r w:rsidR="001F36CF">
        <w:rPr>
          <w:rFonts w:ascii="Times New Roman" w:eastAsia="仿宋" w:hAnsi="Times New Roman" w:cs="Times New Roman"/>
          <w:sz w:val="24"/>
          <w:szCs w:val="24"/>
        </w:rPr>
        <w:t>许多</w:t>
      </w:r>
      <w:commentRangeStart w:id="43"/>
      <w:r w:rsidR="001F36CF">
        <w:rPr>
          <w:rFonts w:ascii="Times New Roman" w:eastAsia="仿宋" w:hAnsi="Times New Roman" w:cs="Times New Roman"/>
          <w:sz w:val="24"/>
          <w:szCs w:val="24"/>
        </w:rPr>
        <w:t>周志华教授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们</w:t>
      </w:r>
      <w:commentRangeEnd w:id="43"/>
      <w:r w:rsidR="00D839C3">
        <w:rPr>
          <w:rStyle w:val="a5"/>
        </w:rPr>
        <w:commentReference w:id="43"/>
      </w:r>
      <w:r w:rsidR="001F36CF">
        <w:rPr>
          <w:rFonts w:ascii="Times New Roman" w:eastAsia="仿宋" w:hAnsi="Times New Roman" w:cs="Times New Roman"/>
          <w:sz w:val="24"/>
          <w:szCs w:val="24"/>
        </w:rPr>
        <w:t>的</w:t>
      </w:r>
      <w:commentRangeStart w:id="44"/>
      <w:r w:rsidR="001F36CF">
        <w:rPr>
          <w:rFonts w:ascii="Times New Roman" w:eastAsia="仿宋" w:hAnsi="Times New Roman" w:cs="Times New Roman"/>
          <w:sz w:val="24"/>
          <w:szCs w:val="24"/>
        </w:rPr>
        <w:t>论文</w:t>
      </w:r>
      <w:commentRangeEnd w:id="44"/>
      <w:r w:rsidR="00D839C3">
        <w:rPr>
          <w:rStyle w:val="a5"/>
        </w:rPr>
        <w:commentReference w:id="44"/>
      </w:r>
      <w:r w:rsidR="001F36CF">
        <w:rPr>
          <w:rFonts w:ascii="Times New Roman" w:eastAsia="仿宋" w:hAnsi="Times New Roman" w:cs="Times New Roman"/>
          <w:sz w:val="24"/>
          <w:szCs w:val="24"/>
        </w:rPr>
        <w:t>，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这让我</w:t>
      </w:r>
      <w:r w:rsidR="001F36CF">
        <w:rPr>
          <w:rFonts w:ascii="Times New Roman" w:eastAsia="仿宋" w:hAnsi="Times New Roman" w:cs="Times New Roman"/>
          <w:sz w:val="24"/>
          <w:szCs w:val="24"/>
        </w:rPr>
        <w:t>对</w:t>
      </w:r>
      <w:ins w:id="45" w:author="Hawthorn" w:date="2017-05-09T17:01:00Z">
        <w:r w:rsidR="00D839C3">
          <w:rPr>
            <w:rFonts w:ascii="Times New Roman" w:eastAsia="仿宋" w:hAnsi="Times New Roman" w:cs="Times New Roman"/>
            <w:sz w:val="24"/>
            <w:szCs w:val="24"/>
          </w:rPr>
          <w:t>目前的研究热点和前沿</w:t>
        </w:r>
      </w:ins>
      <w:del w:id="46" w:author="Hawthorn" w:date="2017-05-09T17:01:00Z">
        <w:r w:rsidR="00AE6CFD" w:rsidDel="00D839C3">
          <w:rPr>
            <w:rFonts w:ascii="Times New Roman" w:eastAsia="仿宋" w:hAnsi="Times New Roman" w:cs="Times New Roman" w:hint="eastAsia"/>
            <w:sz w:val="24"/>
            <w:szCs w:val="24"/>
          </w:rPr>
          <w:delText>正在</w:delText>
        </w:r>
        <w:r w:rsidR="00AE6CFD" w:rsidDel="00D839C3">
          <w:rPr>
            <w:rFonts w:ascii="Times New Roman" w:eastAsia="仿宋" w:hAnsi="Times New Roman" w:cs="Times New Roman"/>
            <w:sz w:val="24"/>
            <w:szCs w:val="24"/>
          </w:rPr>
          <w:delText>进行的研究和前沿的</w:delText>
        </w:r>
        <w:r w:rsidR="00AE6CFD" w:rsidDel="00D839C3">
          <w:rPr>
            <w:rFonts w:ascii="Times New Roman" w:eastAsia="仿宋" w:hAnsi="Times New Roman" w:cs="Times New Roman" w:hint="eastAsia"/>
            <w:sz w:val="24"/>
            <w:szCs w:val="24"/>
          </w:rPr>
          <w:delText>学术探索</w:delText>
        </w:r>
      </w:del>
      <w:r w:rsidR="00AE6CFD">
        <w:rPr>
          <w:rFonts w:ascii="Times New Roman" w:eastAsia="仿宋" w:hAnsi="Times New Roman" w:cs="Times New Roman" w:hint="eastAsia"/>
          <w:sz w:val="24"/>
          <w:szCs w:val="24"/>
        </w:rPr>
        <w:t>有</w:t>
      </w:r>
      <w:r w:rsidR="00AE6CFD">
        <w:rPr>
          <w:rFonts w:ascii="Times New Roman" w:eastAsia="仿宋" w:hAnsi="Times New Roman" w:cs="Times New Roman"/>
          <w:sz w:val="24"/>
          <w:szCs w:val="24"/>
        </w:rPr>
        <w:t>了一定的了解。</w:t>
      </w:r>
      <w:commentRangeStart w:id="47"/>
      <w:r w:rsidR="00AE6CFD">
        <w:rPr>
          <w:rFonts w:ascii="Times New Roman" w:eastAsia="仿宋" w:hAnsi="Times New Roman" w:cs="Times New Roman" w:hint="eastAsia"/>
          <w:sz w:val="24"/>
          <w:szCs w:val="24"/>
        </w:rPr>
        <w:t>例如</w:t>
      </w:r>
      <w:r w:rsidR="00AE6CFD">
        <w:rPr>
          <w:rFonts w:ascii="Times New Roman" w:eastAsia="仿宋" w:hAnsi="Times New Roman" w:cs="Times New Roman"/>
          <w:sz w:val="24"/>
          <w:szCs w:val="24"/>
        </w:rPr>
        <w:t>在《</w:t>
      </w:r>
      <w:r w:rsidR="00AE6CFD" w:rsidRPr="00AE6CFD">
        <w:rPr>
          <w:rFonts w:ascii="Times New Roman" w:eastAsia="仿宋" w:hAnsi="Times New Roman" w:cs="Times New Roman"/>
          <w:sz w:val="24"/>
          <w:szCs w:val="24"/>
        </w:rPr>
        <w:t>Deep Forest: Towards An Alternative to Deep Neural Networks</w:t>
      </w:r>
      <w:r w:rsidR="00AE6CFD">
        <w:rPr>
          <w:rFonts w:ascii="Times New Roman" w:eastAsia="仿宋" w:hAnsi="Times New Roman" w:cs="Times New Roman"/>
          <w:sz w:val="24"/>
          <w:szCs w:val="24"/>
        </w:rPr>
        <w:t>》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一文中</w:t>
      </w:r>
      <w:r w:rsidR="00AE6CFD">
        <w:rPr>
          <w:rFonts w:ascii="Times New Roman" w:eastAsia="仿宋" w:hAnsi="Times New Roman" w:cs="Times New Roman"/>
          <w:sz w:val="24"/>
          <w:szCs w:val="24"/>
        </w:rPr>
        <w:t>，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教授</w:t>
      </w:r>
      <w:r w:rsidR="00AE6CFD">
        <w:rPr>
          <w:rFonts w:ascii="Times New Roman" w:eastAsia="仿宋" w:hAnsi="Times New Roman" w:cs="Times New Roman"/>
          <w:sz w:val="24"/>
          <w:szCs w:val="24"/>
        </w:rPr>
        <w:t>等人提出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Dee</w:t>
      </w:r>
      <w:r w:rsidR="00AE6CFD">
        <w:rPr>
          <w:rFonts w:ascii="Times New Roman" w:eastAsia="仿宋" w:hAnsi="Times New Roman" w:cs="Times New Roman"/>
          <w:sz w:val="24"/>
          <w:szCs w:val="24"/>
        </w:rPr>
        <w:t xml:space="preserve">p </w:t>
      </w:r>
      <w:r w:rsidR="00AE6CFD">
        <w:rPr>
          <w:rFonts w:ascii="Times New Roman" w:eastAsia="仿宋" w:hAnsi="Times New Roman" w:cs="Times New Roman"/>
          <w:sz w:val="24"/>
          <w:szCs w:val="24"/>
        </w:rPr>
        <w:lastRenderedPageBreak/>
        <w:t>Forest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模型</w:t>
      </w:r>
      <w:r w:rsidR="00444C83">
        <w:rPr>
          <w:rFonts w:ascii="Times New Roman" w:eastAsia="仿宋" w:hAnsi="Times New Roman" w:cs="Times New Roman" w:hint="eastAsia"/>
          <w:sz w:val="24"/>
          <w:szCs w:val="24"/>
        </w:rPr>
        <w:t>相比于神经网络</w:t>
      </w:r>
      <w:r w:rsidR="00444C83">
        <w:rPr>
          <w:rFonts w:ascii="Times New Roman" w:eastAsia="仿宋" w:hAnsi="Times New Roman" w:cs="Times New Roman"/>
          <w:sz w:val="24"/>
          <w:szCs w:val="24"/>
        </w:rPr>
        <w:t>模型</w:t>
      </w:r>
      <w:r w:rsidR="00444C83">
        <w:rPr>
          <w:rFonts w:ascii="Times New Roman" w:eastAsia="仿宋" w:hAnsi="Times New Roman" w:cs="Times New Roman" w:hint="eastAsia"/>
          <w:sz w:val="24"/>
          <w:szCs w:val="24"/>
        </w:rPr>
        <w:t>具有效率</w:t>
      </w:r>
      <w:r w:rsidR="00444C83">
        <w:rPr>
          <w:rFonts w:ascii="Times New Roman" w:eastAsia="仿宋" w:hAnsi="Times New Roman" w:cs="Times New Roman"/>
          <w:sz w:val="24"/>
          <w:szCs w:val="24"/>
        </w:rPr>
        <w:t>高</w:t>
      </w:r>
      <w:r w:rsidR="00444C83">
        <w:rPr>
          <w:rFonts w:ascii="Times New Roman" w:eastAsia="仿宋" w:hAnsi="Times New Roman" w:cs="Times New Roman" w:hint="eastAsia"/>
          <w:sz w:val="24"/>
          <w:szCs w:val="24"/>
        </w:rPr>
        <w:t>、易于</w:t>
      </w:r>
      <w:r w:rsidR="00444C83">
        <w:rPr>
          <w:rFonts w:ascii="Times New Roman" w:eastAsia="仿宋" w:hAnsi="Times New Roman" w:cs="Times New Roman"/>
          <w:sz w:val="24"/>
          <w:szCs w:val="24"/>
        </w:rPr>
        <w:t>理论分析等优点，让人深受启发。</w:t>
      </w:r>
      <w:commentRangeEnd w:id="47"/>
      <w:r w:rsidR="00D839C3">
        <w:rPr>
          <w:rStyle w:val="a5"/>
        </w:rPr>
        <w:commentReference w:id="47"/>
      </w:r>
    </w:p>
    <w:p w14:paraId="269F081C" w14:textId="77777777" w:rsidR="00444C83" w:rsidRDefault="00444C83" w:rsidP="003263FB">
      <w:pPr>
        <w:spacing w:line="460" w:lineRule="exact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commentRangeStart w:id="48"/>
      <w:r>
        <w:rPr>
          <w:rFonts w:ascii="仿宋" w:eastAsia="仿宋" w:hAnsi="仿宋" w:hint="eastAsia"/>
          <w:sz w:val="24"/>
          <w:szCs w:val="24"/>
        </w:rPr>
        <w:t>通过以上的</w:t>
      </w:r>
      <w:r>
        <w:rPr>
          <w:rFonts w:ascii="仿宋" w:eastAsia="仿宋" w:hAnsi="仿宋"/>
          <w:sz w:val="24"/>
          <w:szCs w:val="24"/>
        </w:rPr>
        <w:t>一些研究，</w:t>
      </w:r>
      <w:commentRangeEnd w:id="48"/>
      <w:r w:rsidR="00D839C3">
        <w:rPr>
          <w:rStyle w:val="a5"/>
        </w:rPr>
        <w:commentReference w:id="48"/>
      </w:r>
      <w:r>
        <w:rPr>
          <w:rFonts w:ascii="仿宋" w:eastAsia="仿宋" w:hAnsi="仿宋"/>
          <w:sz w:val="24"/>
          <w:szCs w:val="24"/>
        </w:rPr>
        <w:t>我</w:t>
      </w:r>
      <w:r>
        <w:rPr>
          <w:rFonts w:ascii="仿宋" w:eastAsia="仿宋" w:hAnsi="仿宋" w:hint="eastAsia"/>
          <w:sz w:val="24"/>
          <w:szCs w:val="24"/>
        </w:rPr>
        <w:t>愈发坚定地</w:t>
      </w:r>
      <w:r>
        <w:rPr>
          <w:rFonts w:ascii="仿宋" w:eastAsia="仿宋" w:hAnsi="仿宋"/>
          <w:sz w:val="24"/>
          <w:szCs w:val="24"/>
        </w:rPr>
        <w:t>将</w:t>
      </w:r>
      <w:r>
        <w:rPr>
          <w:rFonts w:ascii="仿宋" w:eastAsia="仿宋" w:hAnsi="仿宋" w:hint="eastAsia"/>
          <w:sz w:val="24"/>
          <w:szCs w:val="24"/>
        </w:rPr>
        <w:t>机器学习作为</w:t>
      </w:r>
      <w:ins w:id="49" w:author="Hawthorn" w:date="2017-05-09T17:01:00Z">
        <w:r w:rsidR="008812DD">
          <w:rPr>
            <w:rFonts w:ascii="仿宋" w:eastAsia="仿宋" w:hAnsi="仿宋" w:hint="eastAsia"/>
            <w:sz w:val="24"/>
            <w:szCs w:val="24"/>
          </w:rPr>
          <w:t>接下来</w:t>
        </w:r>
      </w:ins>
      <w:del w:id="50" w:author="Hawthorn" w:date="2017-05-09T17:01:00Z">
        <w:r w:rsidDel="008812DD">
          <w:rPr>
            <w:rFonts w:ascii="仿宋" w:eastAsia="仿宋" w:hAnsi="仿宋" w:hint="eastAsia"/>
            <w:sz w:val="24"/>
            <w:szCs w:val="24"/>
          </w:rPr>
          <w:delText>未来</w:delText>
        </w:r>
      </w:del>
      <w:r>
        <w:rPr>
          <w:rFonts w:ascii="仿宋" w:eastAsia="仿宋" w:hAnsi="仿宋" w:hint="eastAsia"/>
          <w:sz w:val="24"/>
          <w:szCs w:val="24"/>
        </w:rPr>
        <w:t>的</w:t>
      </w:r>
      <w:r w:rsidR="0042189A">
        <w:rPr>
          <w:rFonts w:ascii="仿宋" w:eastAsia="仿宋" w:hAnsi="仿宋"/>
          <w:sz w:val="24"/>
          <w:szCs w:val="24"/>
        </w:rPr>
        <w:t>学术研究方向</w:t>
      </w:r>
      <w:r w:rsidR="0042189A">
        <w:rPr>
          <w:rFonts w:ascii="仿宋" w:eastAsia="仿宋" w:hAnsi="仿宋" w:hint="eastAsia"/>
          <w:sz w:val="24"/>
          <w:szCs w:val="24"/>
        </w:rPr>
        <w:t>。</w:t>
      </w:r>
      <w:r w:rsidR="003263FB">
        <w:rPr>
          <w:rFonts w:ascii="仿宋" w:eastAsia="仿宋" w:hAnsi="仿宋" w:hint="eastAsia"/>
          <w:sz w:val="24"/>
          <w:szCs w:val="24"/>
        </w:rPr>
        <w:t>目</w:t>
      </w:r>
      <w:commentRangeStart w:id="51"/>
      <w:r w:rsidR="003263FB">
        <w:rPr>
          <w:rFonts w:ascii="仿宋" w:eastAsia="仿宋" w:hAnsi="仿宋" w:hint="eastAsia"/>
          <w:sz w:val="24"/>
          <w:szCs w:val="24"/>
        </w:rPr>
        <w:t>前</w:t>
      </w:r>
      <w:r w:rsidR="003263FB">
        <w:rPr>
          <w:rFonts w:ascii="仿宋" w:eastAsia="仿宋" w:hAnsi="仿宋"/>
          <w:sz w:val="24"/>
          <w:szCs w:val="24"/>
        </w:rPr>
        <w:t>人工智能正在</w:t>
      </w:r>
      <w:r w:rsidR="003263FB">
        <w:rPr>
          <w:rFonts w:ascii="仿宋" w:eastAsia="仿宋" w:hAnsi="仿宋" w:hint="eastAsia"/>
          <w:sz w:val="24"/>
          <w:szCs w:val="24"/>
        </w:rPr>
        <w:t>引起</w:t>
      </w:r>
      <w:r w:rsidR="003263FB">
        <w:rPr>
          <w:rFonts w:ascii="仿宋" w:eastAsia="仿宋" w:hAnsi="仿宋"/>
          <w:sz w:val="24"/>
          <w:szCs w:val="24"/>
        </w:rPr>
        <w:t>越来越多的关注，尤其是各</w:t>
      </w:r>
      <w:r w:rsidR="003263FB">
        <w:rPr>
          <w:rFonts w:ascii="仿宋" w:eastAsia="仿宋" w:hAnsi="仿宋" w:hint="eastAsia"/>
          <w:sz w:val="24"/>
          <w:szCs w:val="24"/>
        </w:rPr>
        <w:t>大</w:t>
      </w:r>
      <w:r w:rsidR="003263FB">
        <w:rPr>
          <w:rFonts w:ascii="仿宋" w:eastAsia="仿宋" w:hAnsi="仿宋"/>
          <w:sz w:val="24"/>
          <w:szCs w:val="24"/>
        </w:rPr>
        <w:t>科技公司</w:t>
      </w:r>
      <w:r w:rsidR="003263FB">
        <w:rPr>
          <w:rFonts w:ascii="仿宋" w:eastAsia="仿宋" w:hAnsi="仿宋" w:hint="eastAsia"/>
          <w:sz w:val="24"/>
          <w:szCs w:val="24"/>
        </w:rPr>
        <w:t>愈发重视在</w:t>
      </w:r>
      <w:r w:rsidR="003263FB">
        <w:rPr>
          <w:rFonts w:ascii="仿宋" w:eastAsia="仿宋" w:hAnsi="仿宋"/>
          <w:sz w:val="24"/>
          <w:szCs w:val="24"/>
        </w:rPr>
        <w:t>人工智能方向的</w:t>
      </w:r>
      <w:r w:rsidR="003263FB">
        <w:rPr>
          <w:rFonts w:ascii="仿宋" w:eastAsia="仿宋" w:hAnsi="仿宋" w:hint="eastAsia"/>
          <w:sz w:val="24"/>
          <w:szCs w:val="24"/>
        </w:rPr>
        <w:t>研究</w:t>
      </w:r>
      <w:r w:rsidR="003263FB">
        <w:rPr>
          <w:rFonts w:ascii="仿宋" w:eastAsia="仿宋" w:hAnsi="仿宋"/>
          <w:sz w:val="24"/>
          <w:szCs w:val="24"/>
        </w:rPr>
        <w:t>和布局</w:t>
      </w:r>
      <w:commentRangeEnd w:id="51"/>
      <w:r w:rsidR="008812DD">
        <w:rPr>
          <w:rStyle w:val="a5"/>
        </w:rPr>
        <w:commentReference w:id="51"/>
      </w:r>
      <w:r w:rsidR="003263FB">
        <w:rPr>
          <w:rFonts w:ascii="仿宋" w:eastAsia="仿宋" w:hAnsi="仿宋" w:hint="eastAsia"/>
          <w:sz w:val="24"/>
          <w:szCs w:val="24"/>
        </w:rPr>
        <w:t>。</w:t>
      </w:r>
      <w:r w:rsidR="003263FB">
        <w:rPr>
          <w:rFonts w:ascii="仿宋" w:eastAsia="仿宋" w:hAnsi="仿宋"/>
          <w:sz w:val="24"/>
          <w:szCs w:val="24"/>
        </w:rPr>
        <w:t>我认为</w:t>
      </w:r>
      <w:r w:rsidR="003263FB">
        <w:rPr>
          <w:rFonts w:ascii="仿宋" w:eastAsia="仿宋" w:hAnsi="仿宋" w:hint="eastAsia"/>
          <w:sz w:val="24"/>
          <w:szCs w:val="24"/>
        </w:rPr>
        <w:t>，</w:t>
      </w:r>
      <w:r w:rsidR="003263FB">
        <w:rPr>
          <w:rFonts w:ascii="仿宋" w:eastAsia="仿宋" w:hAnsi="仿宋"/>
          <w:sz w:val="24"/>
          <w:szCs w:val="24"/>
        </w:rPr>
        <w:t>在不久的</w:t>
      </w:r>
      <w:r w:rsidR="003263FB">
        <w:rPr>
          <w:rFonts w:ascii="仿宋" w:eastAsia="仿宋" w:hAnsi="仿宋" w:hint="eastAsia"/>
          <w:sz w:val="24"/>
          <w:szCs w:val="24"/>
        </w:rPr>
        <w:t>未来</w:t>
      </w:r>
      <w:r w:rsidR="003263FB">
        <w:rPr>
          <w:rFonts w:ascii="仿宋" w:eastAsia="仿宋" w:hAnsi="仿宋"/>
          <w:sz w:val="24"/>
          <w:szCs w:val="24"/>
        </w:rPr>
        <w:t>，</w:t>
      </w:r>
      <w:commentRangeStart w:id="52"/>
      <w:r w:rsidR="003263FB">
        <w:rPr>
          <w:rFonts w:ascii="仿宋" w:eastAsia="仿宋" w:hAnsi="仿宋"/>
          <w:sz w:val="24"/>
          <w:szCs w:val="24"/>
        </w:rPr>
        <w:t>人工智能</w:t>
      </w:r>
      <w:r w:rsidR="003263FB">
        <w:rPr>
          <w:rFonts w:ascii="仿宋" w:eastAsia="仿宋" w:hAnsi="仿宋" w:hint="eastAsia"/>
          <w:sz w:val="24"/>
          <w:szCs w:val="24"/>
        </w:rPr>
        <w:t>作为</w:t>
      </w:r>
      <w:r w:rsidR="003263FB">
        <w:rPr>
          <w:rFonts w:ascii="仿宋" w:eastAsia="仿宋" w:hAnsi="仿宋"/>
          <w:sz w:val="24"/>
          <w:szCs w:val="24"/>
        </w:rPr>
        <w:t>机器学习的</w:t>
      </w:r>
      <w:r w:rsidR="003263FB">
        <w:rPr>
          <w:rFonts w:ascii="仿宋" w:eastAsia="仿宋" w:hAnsi="仿宋" w:hint="eastAsia"/>
          <w:sz w:val="24"/>
          <w:szCs w:val="24"/>
        </w:rPr>
        <w:t>核心</w:t>
      </w:r>
      <w:commentRangeEnd w:id="52"/>
      <w:r w:rsidR="008812DD">
        <w:rPr>
          <w:rStyle w:val="a5"/>
        </w:rPr>
        <w:commentReference w:id="52"/>
      </w:r>
      <w:r w:rsidR="003263FB">
        <w:rPr>
          <w:rFonts w:ascii="仿宋" w:eastAsia="仿宋" w:hAnsi="仿宋"/>
          <w:sz w:val="24"/>
          <w:szCs w:val="24"/>
        </w:rPr>
        <w:t>，一定能够</w:t>
      </w:r>
      <w:r w:rsidR="003263FB">
        <w:rPr>
          <w:rFonts w:ascii="仿宋" w:eastAsia="仿宋" w:hAnsi="仿宋" w:hint="eastAsia"/>
          <w:sz w:val="24"/>
          <w:szCs w:val="24"/>
        </w:rPr>
        <w:t>引导</w:t>
      </w:r>
      <w:r w:rsidR="003263FB">
        <w:rPr>
          <w:rFonts w:ascii="仿宋" w:eastAsia="仿宋" w:hAnsi="仿宋"/>
          <w:sz w:val="24"/>
          <w:szCs w:val="24"/>
        </w:rPr>
        <w:t>科学研究的潮流</w:t>
      </w:r>
      <w:r w:rsidR="003263FB">
        <w:rPr>
          <w:rFonts w:ascii="仿宋" w:eastAsia="仿宋" w:hAnsi="仿宋" w:hint="eastAsia"/>
          <w:sz w:val="24"/>
          <w:szCs w:val="24"/>
        </w:rPr>
        <w:t>，</w:t>
      </w:r>
      <w:r w:rsidR="003263FB">
        <w:rPr>
          <w:rFonts w:ascii="仿宋" w:eastAsia="仿宋" w:hAnsi="仿宋"/>
          <w:sz w:val="24"/>
          <w:szCs w:val="24"/>
        </w:rPr>
        <w:t>我希望能够在人工</w:t>
      </w:r>
      <w:r w:rsidR="003263FB">
        <w:rPr>
          <w:rFonts w:ascii="仿宋" w:eastAsia="仿宋" w:hAnsi="仿宋" w:hint="eastAsia"/>
          <w:sz w:val="24"/>
          <w:szCs w:val="24"/>
        </w:rPr>
        <w:t>智能的</w:t>
      </w:r>
      <w:r w:rsidR="003263FB">
        <w:rPr>
          <w:rFonts w:ascii="仿宋" w:eastAsia="仿宋" w:hAnsi="仿宋"/>
          <w:sz w:val="24"/>
          <w:szCs w:val="24"/>
        </w:rPr>
        <w:t>研究领域</w:t>
      </w:r>
      <w:r w:rsidR="003263FB">
        <w:rPr>
          <w:rFonts w:ascii="仿宋" w:eastAsia="仿宋" w:hAnsi="仿宋" w:hint="eastAsia"/>
          <w:sz w:val="24"/>
          <w:szCs w:val="24"/>
        </w:rPr>
        <w:t>添砖加瓦</w:t>
      </w:r>
      <w:r w:rsidR="003263FB">
        <w:rPr>
          <w:rFonts w:ascii="仿宋" w:eastAsia="仿宋" w:hAnsi="仿宋"/>
          <w:sz w:val="24"/>
          <w:szCs w:val="24"/>
        </w:rPr>
        <w:t>，做出自己的贡献</w:t>
      </w:r>
      <w:r w:rsidR="003263FB">
        <w:rPr>
          <w:rFonts w:ascii="仿宋" w:eastAsia="仿宋" w:hAnsi="仿宋" w:hint="eastAsia"/>
          <w:sz w:val="24"/>
          <w:szCs w:val="24"/>
        </w:rPr>
        <w:t>和成就</w:t>
      </w:r>
      <w:r w:rsidR="003263FB">
        <w:rPr>
          <w:rFonts w:ascii="仿宋" w:eastAsia="仿宋" w:hAnsi="仿宋"/>
          <w:sz w:val="24"/>
          <w:szCs w:val="24"/>
        </w:rPr>
        <w:t>。</w:t>
      </w:r>
    </w:p>
    <w:p w14:paraId="3E06E5DA" w14:textId="77777777" w:rsidR="003263FB" w:rsidRPr="003263FB" w:rsidRDefault="003263FB" w:rsidP="003263FB">
      <w:pPr>
        <w:spacing w:line="460" w:lineRule="exact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</w:t>
      </w:r>
      <w:ins w:id="53" w:author="Hawthorn" w:date="2017-05-09T17:04:00Z">
        <w:r w:rsidR="008812DD">
          <w:rPr>
            <w:rFonts w:ascii="仿宋" w:eastAsia="仿宋" w:hAnsi="仿宋" w:hint="eastAsia"/>
            <w:sz w:val="24"/>
            <w:szCs w:val="24"/>
          </w:rPr>
          <w:t>十分</w:t>
        </w:r>
      </w:ins>
      <w:r>
        <w:rPr>
          <w:rFonts w:ascii="仿宋" w:eastAsia="仿宋" w:hAnsi="仿宋" w:hint="eastAsia"/>
          <w:sz w:val="24"/>
          <w:szCs w:val="24"/>
        </w:rPr>
        <w:t>清楚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贵</w:t>
      </w:r>
      <w:r>
        <w:rPr>
          <w:rFonts w:ascii="仿宋" w:eastAsia="仿宋" w:hAnsi="仿宋"/>
          <w:sz w:val="24"/>
          <w:szCs w:val="24"/>
        </w:rPr>
        <w:t>专业</w:t>
      </w:r>
      <w:ins w:id="54" w:author="Hawthorn" w:date="2017-05-09T17:04:00Z">
        <w:r w:rsidR="008812DD">
          <w:rPr>
            <w:rFonts w:ascii="仿宋" w:eastAsia="仿宋" w:hAnsi="仿宋"/>
            <w:sz w:val="24"/>
            <w:szCs w:val="24"/>
          </w:rPr>
          <w:t>招生竞争特别激烈</w:t>
        </w:r>
      </w:ins>
      <w:r>
        <w:rPr>
          <w:rFonts w:ascii="仿宋" w:eastAsia="仿宋" w:hAnsi="仿宋" w:hint="eastAsia"/>
          <w:sz w:val="24"/>
          <w:szCs w:val="24"/>
        </w:rPr>
        <w:t>是</w:t>
      </w:r>
      <w:commentRangeStart w:id="55"/>
      <w:r>
        <w:rPr>
          <w:rFonts w:ascii="仿宋" w:eastAsia="仿宋" w:hAnsi="仿宋"/>
          <w:sz w:val="24"/>
          <w:szCs w:val="24"/>
        </w:rPr>
        <w:t>限制专业</w:t>
      </w:r>
      <w:commentRangeEnd w:id="55"/>
      <w:r w:rsidR="008812DD">
        <w:rPr>
          <w:rStyle w:val="a5"/>
        </w:rPr>
        <w:commentReference w:id="55"/>
      </w:r>
      <w:r>
        <w:rPr>
          <w:rFonts w:ascii="仿宋" w:eastAsia="仿宋" w:hAnsi="仿宋"/>
          <w:sz w:val="24"/>
          <w:szCs w:val="24"/>
        </w:rPr>
        <w:t>，</w:t>
      </w:r>
      <w:ins w:id="56" w:author="Hawthorn" w:date="2017-05-09T17:06:00Z">
        <w:r w:rsidR="008812DD">
          <w:rPr>
            <w:rFonts w:ascii="仿宋" w:eastAsia="仿宋" w:hAnsi="仿宋" w:hint="eastAsia"/>
            <w:sz w:val="24"/>
            <w:szCs w:val="24"/>
          </w:rPr>
          <w:t>对学生的*</w:t>
        </w:r>
        <w:r w:rsidR="008812DD">
          <w:rPr>
            <w:rFonts w:ascii="仿宋" w:eastAsia="仿宋" w:hAnsi="仿宋"/>
            <w:sz w:val="24"/>
            <w:szCs w:val="24"/>
          </w:rPr>
          <w:t>*</w:t>
        </w:r>
        <w:r w:rsidR="008812DD">
          <w:rPr>
            <w:rFonts w:ascii="仿宋" w:eastAsia="仿宋" w:hAnsi="仿宋" w:hint="eastAsia"/>
            <w:sz w:val="24"/>
            <w:szCs w:val="24"/>
          </w:rPr>
          <w:t>要求特别高。</w:t>
        </w:r>
      </w:ins>
      <w:del w:id="57" w:author="Hawthorn" w:date="2017-05-09T17:05:00Z">
        <w:r w:rsidDel="008812DD">
          <w:rPr>
            <w:rFonts w:ascii="仿宋" w:eastAsia="仿宋" w:hAnsi="仿宋" w:hint="eastAsia"/>
            <w:sz w:val="24"/>
            <w:szCs w:val="24"/>
          </w:rPr>
          <w:delText>不可能</w:delText>
        </w:r>
        <w:r w:rsidDel="008812DD">
          <w:rPr>
            <w:rFonts w:ascii="仿宋" w:eastAsia="仿宋" w:hAnsi="仿宋"/>
            <w:sz w:val="24"/>
            <w:szCs w:val="24"/>
          </w:rPr>
          <w:delText>满足</w:delText>
        </w:r>
        <w:r w:rsidDel="008812DD">
          <w:rPr>
            <w:rFonts w:ascii="仿宋" w:eastAsia="仿宋" w:hAnsi="仿宋" w:hint="eastAsia"/>
            <w:sz w:val="24"/>
            <w:szCs w:val="24"/>
          </w:rPr>
          <w:delText>所有的</w:delText>
        </w:r>
        <w:r w:rsidDel="008812DD">
          <w:rPr>
            <w:rFonts w:ascii="仿宋" w:eastAsia="仿宋" w:hAnsi="仿宋"/>
            <w:sz w:val="24"/>
            <w:szCs w:val="24"/>
          </w:rPr>
          <w:delText>申请者</w:delText>
        </w:r>
      </w:del>
      <w:del w:id="58" w:author="Hawthorn" w:date="2017-05-09T17:06:00Z">
        <w:r w:rsidDel="008812DD">
          <w:rPr>
            <w:rFonts w:ascii="仿宋" w:eastAsia="仿宋" w:hAnsi="仿宋"/>
            <w:sz w:val="24"/>
            <w:szCs w:val="24"/>
          </w:rPr>
          <w:delText>，</w:delText>
        </w:r>
      </w:del>
      <w:r>
        <w:rPr>
          <w:rFonts w:ascii="仿宋" w:eastAsia="仿宋" w:hAnsi="仿宋" w:hint="eastAsia"/>
          <w:sz w:val="24"/>
          <w:szCs w:val="24"/>
        </w:rPr>
        <w:t>但是我相信，</w:t>
      </w:r>
      <w:r>
        <w:rPr>
          <w:rFonts w:ascii="仿宋" w:eastAsia="仿宋" w:hAnsi="仿宋"/>
          <w:sz w:val="24"/>
          <w:szCs w:val="24"/>
        </w:rPr>
        <w:t>我的</w:t>
      </w:r>
      <w:commentRangeStart w:id="59"/>
      <w:r>
        <w:rPr>
          <w:rFonts w:ascii="仿宋" w:eastAsia="仿宋" w:hAnsi="仿宋"/>
          <w:sz w:val="24"/>
          <w:szCs w:val="24"/>
        </w:rPr>
        <w:t>学术水平</w:t>
      </w:r>
      <w:r>
        <w:rPr>
          <w:rFonts w:ascii="仿宋" w:eastAsia="仿宋" w:hAnsi="仿宋" w:hint="eastAsia"/>
          <w:sz w:val="24"/>
          <w:szCs w:val="24"/>
        </w:rPr>
        <w:t>和</w:t>
      </w:r>
      <w:r>
        <w:rPr>
          <w:rFonts w:ascii="仿宋" w:eastAsia="仿宋" w:hAnsi="仿宋"/>
          <w:sz w:val="24"/>
          <w:szCs w:val="24"/>
        </w:rPr>
        <w:t>科研能力</w:t>
      </w:r>
      <w:commentRangeEnd w:id="59"/>
      <w:r w:rsidR="006F5C39">
        <w:rPr>
          <w:rStyle w:val="a5"/>
        </w:rPr>
        <w:commentReference w:id="59"/>
      </w:r>
      <w:r>
        <w:rPr>
          <w:rFonts w:ascii="仿宋" w:eastAsia="仿宋" w:hAnsi="仿宋" w:hint="eastAsia"/>
          <w:sz w:val="24"/>
          <w:szCs w:val="24"/>
        </w:rPr>
        <w:t>满足你们的</w:t>
      </w:r>
      <w:r>
        <w:rPr>
          <w:rFonts w:ascii="仿宋" w:eastAsia="仿宋" w:hAnsi="仿宋"/>
          <w:sz w:val="24"/>
          <w:szCs w:val="24"/>
        </w:rPr>
        <w:t>要求，</w:t>
      </w:r>
      <w:r w:rsidR="00005C68">
        <w:rPr>
          <w:rFonts w:ascii="仿宋" w:eastAsia="仿宋" w:hAnsi="仿宋" w:hint="eastAsia"/>
          <w:sz w:val="24"/>
          <w:szCs w:val="24"/>
        </w:rPr>
        <w:t>我会专心</w:t>
      </w:r>
      <w:commentRangeStart w:id="60"/>
      <w:r w:rsidR="00005C68">
        <w:rPr>
          <w:rFonts w:ascii="仿宋" w:eastAsia="仿宋" w:hAnsi="仿宋"/>
          <w:sz w:val="24"/>
          <w:szCs w:val="24"/>
        </w:rPr>
        <w:t>致力于</w:t>
      </w:r>
      <w:commentRangeEnd w:id="60"/>
      <w:r w:rsidR="006F5C39">
        <w:rPr>
          <w:rStyle w:val="a5"/>
        </w:rPr>
        <w:commentReference w:id="60"/>
      </w:r>
      <w:r w:rsidR="00005C68">
        <w:rPr>
          <w:rFonts w:ascii="仿宋" w:eastAsia="仿宋" w:hAnsi="仿宋" w:hint="eastAsia"/>
          <w:sz w:val="24"/>
          <w:szCs w:val="24"/>
        </w:rPr>
        <w:t>专业的</w:t>
      </w:r>
      <w:r w:rsidR="00005C68">
        <w:rPr>
          <w:rFonts w:ascii="仿宋" w:eastAsia="仿宋" w:hAnsi="仿宋"/>
          <w:sz w:val="24"/>
          <w:szCs w:val="24"/>
        </w:rPr>
        <w:t>科学研究，</w:t>
      </w:r>
      <w:ins w:id="62" w:author="Hawthorn" w:date="2017-05-09T17:11:00Z">
        <w:r w:rsidR="006F5C39">
          <w:rPr>
            <w:rFonts w:ascii="仿宋" w:eastAsia="仿宋" w:hAnsi="仿宋"/>
            <w:sz w:val="24"/>
            <w:szCs w:val="24"/>
          </w:rPr>
          <w:t>如果能被录取进入贵所学习</w:t>
        </w:r>
        <w:r w:rsidR="006F5C39">
          <w:rPr>
            <w:rFonts w:ascii="仿宋" w:eastAsia="仿宋" w:hAnsi="仿宋" w:hint="eastAsia"/>
            <w:sz w:val="24"/>
            <w:szCs w:val="24"/>
          </w:rPr>
          <w:t>，</w:t>
        </w:r>
        <w:r w:rsidR="006F5C39">
          <w:rPr>
            <w:rFonts w:ascii="仿宋" w:eastAsia="仿宋" w:hAnsi="仿宋"/>
            <w:sz w:val="24"/>
            <w:szCs w:val="24"/>
          </w:rPr>
          <w:t>我将倍感荣幸</w:t>
        </w:r>
        <w:r w:rsidR="006F5C39">
          <w:rPr>
            <w:rFonts w:ascii="仿宋" w:eastAsia="仿宋" w:hAnsi="仿宋" w:hint="eastAsia"/>
            <w:sz w:val="24"/>
            <w:szCs w:val="24"/>
          </w:rPr>
          <w:t>。</w:t>
        </w:r>
      </w:ins>
      <w:del w:id="63" w:author="Hawthorn" w:date="2017-05-09T17:11:00Z">
        <w:r w:rsidR="00005C68" w:rsidDel="006F5C39">
          <w:rPr>
            <w:rFonts w:ascii="仿宋" w:eastAsia="仿宋" w:hAnsi="仿宋" w:hint="eastAsia"/>
            <w:sz w:val="24"/>
            <w:szCs w:val="24"/>
          </w:rPr>
          <w:delText>如果</w:delText>
        </w:r>
        <w:r w:rsidR="00005C68" w:rsidDel="006F5C39">
          <w:rPr>
            <w:rFonts w:ascii="仿宋" w:eastAsia="仿宋" w:hAnsi="仿宋"/>
            <w:sz w:val="24"/>
            <w:szCs w:val="24"/>
          </w:rPr>
          <w:delText>你们</w:delText>
        </w:r>
        <w:r w:rsidR="00005C68" w:rsidDel="006F5C39">
          <w:rPr>
            <w:rFonts w:ascii="仿宋" w:eastAsia="仿宋" w:hAnsi="仿宋" w:hint="eastAsia"/>
            <w:sz w:val="24"/>
            <w:szCs w:val="24"/>
          </w:rPr>
          <w:delText>能够</w:delText>
        </w:r>
        <w:r w:rsidR="00005C68" w:rsidDel="006F5C39">
          <w:rPr>
            <w:rFonts w:ascii="仿宋" w:eastAsia="仿宋" w:hAnsi="仿宋"/>
            <w:sz w:val="24"/>
            <w:szCs w:val="24"/>
          </w:rPr>
          <w:delText>录取我，</w:delText>
        </w:r>
        <w:r w:rsidR="00005C68" w:rsidDel="006F5C39">
          <w:rPr>
            <w:rFonts w:ascii="仿宋" w:eastAsia="仿宋" w:hAnsi="仿宋" w:hint="eastAsia"/>
            <w:sz w:val="24"/>
            <w:szCs w:val="24"/>
          </w:rPr>
          <w:delText>我将会</w:delText>
        </w:r>
        <w:r w:rsidR="00005C68" w:rsidDel="006F5C39">
          <w:rPr>
            <w:rFonts w:ascii="仿宋" w:eastAsia="仿宋" w:hAnsi="仿宋"/>
            <w:sz w:val="24"/>
            <w:szCs w:val="24"/>
          </w:rPr>
          <w:delText>非常</w:delText>
        </w:r>
        <w:r w:rsidR="00005C68" w:rsidDel="006F5C39">
          <w:rPr>
            <w:rFonts w:ascii="仿宋" w:eastAsia="仿宋" w:hAnsi="仿宋" w:hint="eastAsia"/>
            <w:sz w:val="24"/>
            <w:szCs w:val="24"/>
          </w:rPr>
          <w:delText>开心</w:delText>
        </w:r>
        <w:r w:rsidR="00005C68" w:rsidDel="006F5C39">
          <w:rPr>
            <w:rFonts w:ascii="仿宋" w:eastAsia="仿宋" w:hAnsi="仿宋"/>
            <w:sz w:val="24"/>
            <w:szCs w:val="24"/>
          </w:rPr>
          <w:delText>。</w:delText>
        </w:r>
      </w:del>
    </w:p>
    <w:sectPr w:rsidR="003263FB" w:rsidRPr="003263FB">
      <w:type w:val="continuous"/>
      <w:pgSz w:w="3345" w:h="25920"/>
      <w:pgMar w:top="0" w:right="120" w:bottom="0" w:left="120" w:header="0" w:footer="0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wthorn" w:date="2017-05-09T16:34:00Z" w:initials="H">
    <w:p w14:paraId="5EB12CE4" w14:textId="77777777" w:rsidR="007D0920" w:rsidRDefault="007D0920">
      <w:pPr>
        <w:pStyle w:val="a6"/>
        <w:rPr>
          <w:rFonts w:hint="eastAsia"/>
        </w:rPr>
      </w:pPr>
      <w:r>
        <w:rPr>
          <w:rStyle w:val="a5"/>
        </w:rPr>
        <w:annotationRef/>
      </w:r>
      <w:r>
        <w:t>先简单介绍一下自己</w:t>
      </w:r>
    </w:p>
  </w:comment>
  <w:comment w:id="1" w:author="Hawthorn" w:date="2017-05-09T16:42:00Z" w:initials="H">
    <w:p w14:paraId="4E142156" w14:textId="77777777" w:rsidR="00750E95" w:rsidRDefault="00750E95">
      <w:pPr>
        <w:pStyle w:val="a6"/>
        <w:rPr>
          <w:rFonts w:hint="eastAsia"/>
        </w:rPr>
      </w:pPr>
      <w:r>
        <w:rPr>
          <w:rStyle w:val="a5"/>
        </w:rPr>
        <w:annotationRef/>
      </w:r>
      <w:r>
        <w:t>第一段写自我介绍</w:t>
      </w:r>
      <w:r>
        <w:rPr>
          <w:rFonts w:hint="eastAsia"/>
        </w:rPr>
        <w:t>、</w:t>
      </w:r>
      <w:r>
        <w:t>人生规划</w:t>
      </w:r>
      <w:r>
        <w:rPr>
          <w:rFonts w:hint="eastAsia"/>
        </w:rPr>
        <w:t>（大的是在计算机领域怎样，目前是在机器学习领域读研深造），表达对研究所的向往</w:t>
      </w:r>
    </w:p>
  </w:comment>
  <w:comment w:id="2" w:author="Hawthorn" w:date="2017-05-09T16:31:00Z" w:initials="H">
    <w:p w14:paraId="754FB967" w14:textId="77777777" w:rsidR="007D0920" w:rsidRDefault="007D0920">
      <w:pPr>
        <w:pStyle w:val="a6"/>
      </w:pPr>
      <w:r>
        <w:rPr>
          <w:rStyle w:val="a5"/>
        </w:rPr>
        <w:annotationRef/>
      </w:r>
      <w:r>
        <w:t>你的人生规划是学术研究吗</w:t>
      </w:r>
      <w:r>
        <w:rPr>
          <w:rFonts w:hint="eastAsia"/>
        </w:rPr>
        <w:t>？</w:t>
      </w:r>
    </w:p>
  </w:comment>
  <w:comment w:id="3" w:author="Hawthorn" w:date="2017-05-09T16:34:00Z" w:initials="H">
    <w:p w14:paraId="0E88AA78" w14:textId="77777777" w:rsidR="007D0920" w:rsidRDefault="007D0920">
      <w:pPr>
        <w:pStyle w:val="a6"/>
      </w:pPr>
      <w:r>
        <w:rPr>
          <w:rStyle w:val="a5"/>
        </w:rPr>
        <w:annotationRef/>
      </w:r>
      <w:r>
        <w:t>改成</w:t>
      </w:r>
      <w:r>
        <w:rPr>
          <w:rFonts w:hint="eastAsia"/>
        </w:rPr>
        <w:t>，</w:t>
      </w:r>
      <w:r>
        <w:t>本科不能满足你</w:t>
      </w:r>
      <w:r>
        <w:rPr>
          <w:rFonts w:hint="eastAsia"/>
        </w:rPr>
        <w:t>，</w:t>
      </w:r>
      <w:r>
        <w:t>你想继续深造</w:t>
      </w:r>
    </w:p>
  </w:comment>
  <w:comment w:id="6" w:author="Hawthorn" w:date="2017-05-09T16:45:00Z" w:initials="H">
    <w:p w14:paraId="2C006F6C" w14:textId="77777777" w:rsidR="00750E95" w:rsidRDefault="00750E95">
      <w:pPr>
        <w:pStyle w:val="a6"/>
        <w:rPr>
          <w:rFonts w:hint="eastAsia"/>
        </w:rPr>
      </w:pPr>
      <w:r>
        <w:rPr>
          <w:rStyle w:val="a5"/>
        </w:rPr>
        <w:annotationRef/>
      </w:r>
      <w:r>
        <w:t>第二段先写你对机器学习感兴趣</w:t>
      </w:r>
      <w:r>
        <w:rPr>
          <w:rFonts w:hint="eastAsia"/>
        </w:rPr>
        <w:t>，</w:t>
      </w:r>
      <w:r>
        <w:t>然后写关注到贵研究所</w:t>
      </w:r>
      <w:r>
        <w:rPr>
          <w:rFonts w:hint="eastAsia"/>
        </w:rPr>
        <w:t>，</w:t>
      </w:r>
      <w:r>
        <w:t>再写上了人工智能课</w:t>
      </w:r>
      <w:r>
        <w:rPr>
          <w:rFonts w:hint="eastAsia"/>
        </w:rPr>
        <w:t>，</w:t>
      </w:r>
      <w:r>
        <w:t>更加了解也更加坚定了决心</w:t>
      </w:r>
      <w:r>
        <w:rPr>
          <w:rFonts w:hint="eastAsia"/>
        </w:rPr>
        <w:t>，</w:t>
      </w:r>
      <w:r>
        <w:t>最后一句可以去掉</w:t>
      </w:r>
      <w:r>
        <w:rPr>
          <w:rFonts w:hint="eastAsia"/>
        </w:rPr>
        <w:t>。</w:t>
      </w:r>
      <w:r>
        <w:t>你参与的项目里有机器学习相关的吗</w:t>
      </w:r>
      <w:r>
        <w:rPr>
          <w:rFonts w:hint="eastAsia"/>
        </w:rPr>
        <w:t>？</w:t>
      </w:r>
      <w:r>
        <w:t>可以写写</w:t>
      </w:r>
      <w:r>
        <w:rPr>
          <w:rFonts w:hint="eastAsia"/>
        </w:rPr>
        <w:t>，并</w:t>
      </w:r>
      <w:r>
        <w:t>说从做项目时开始感兴趣的</w:t>
      </w:r>
    </w:p>
  </w:comment>
  <w:comment w:id="7" w:author="Hawthorn" w:date="2017-05-09T16:35:00Z" w:initials="H">
    <w:p w14:paraId="27BF540F" w14:textId="77777777" w:rsidR="007D0920" w:rsidRDefault="007D0920">
      <w:pPr>
        <w:pStyle w:val="a6"/>
        <w:rPr>
          <w:rFonts w:hint="eastAsia"/>
        </w:rPr>
      </w:pPr>
      <w:r>
        <w:rPr>
          <w:rStyle w:val="a5"/>
        </w:rPr>
        <w:annotationRef/>
      </w:r>
      <w:r>
        <w:t>大学刚入学就开始关注</w:t>
      </w:r>
      <w:r>
        <w:rPr>
          <w:rFonts w:hint="eastAsia"/>
        </w:rPr>
        <w:t>，</w:t>
      </w:r>
      <w:r w:rsidR="00750E95">
        <w:rPr>
          <w:rFonts w:hint="eastAsia"/>
        </w:rPr>
        <w:t>为什么很早就关注，怎么关注到的</w:t>
      </w:r>
    </w:p>
  </w:comment>
  <w:comment w:id="12" w:author="Hawthorn" w:date="2017-05-09T16:36:00Z" w:initials="H">
    <w:p w14:paraId="72088469" w14:textId="77777777" w:rsidR="007D0920" w:rsidRDefault="007D0920">
      <w:pPr>
        <w:pStyle w:val="a6"/>
      </w:pPr>
      <w:r>
        <w:rPr>
          <w:rStyle w:val="a5"/>
        </w:rPr>
        <w:annotationRef/>
      </w:r>
      <w:r>
        <w:t>副教授们呢</w:t>
      </w:r>
      <w:r>
        <w:rPr>
          <w:rFonts w:hint="eastAsia"/>
        </w:rPr>
        <w:t>？</w:t>
      </w:r>
    </w:p>
  </w:comment>
  <w:comment w:id="11" w:author="Hawthorn" w:date="2017-05-09T16:37:00Z" w:initials="H">
    <w:p w14:paraId="4BCC9C7E" w14:textId="77777777" w:rsidR="007D0920" w:rsidRDefault="007D0920">
      <w:pPr>
        <w:pStyle w:val="a6"/>
        <w:rPr>
          <w:rFonts w:hint="eastAsia"/>
        </w:rPr>
      </w:pPr>
      <w:r>
        <w:rPr>
          <w:rStyle w:val="a5"/>
        </w:rPr>
        <w:annotationRef/>
      </w:r>
      <w:r>
        <w:t>这句太虚</w:t>
      </w:r>
      <w:r>
        <w:rPr>
          <w:rFonts w:hint="eastAsia"/>
        </w:rPr>
        <w:t>，</w:t>
      </w:r>
      <w:r>
        <w:t>你可以写这个研究所取得的成就</w:t>
      </w:r>
      <w:r>
        <w:rPr>
          <w:rFonts w:hint="eastAsia"/>
        </w:rPr>
        <w:t>，</w:t>
      </w:r>
      <w:r>
        <w:t>参照网站的新闻</w:t>
      </w:r>
    </w:p>
  </w:comment>
  <w:comment w:id="16" w:author="Hawthorn" w:date="2017-05-09T16:39:00Z" w:initials="H">
    <w:p w14:paraId="039C5A6E" w14:textId="77777777" w:rsidR="007D0920" w:rsidRDefault="007D0920">
      <w:pPr>
        <w:pStyle w:val="a6"/>
      </w:pPr>
      <w:r>
        <w:rPr>
          <w:rStyle w:val="a5"/>
        </w:rPr>
        <w:annotationRef/>
      </w:r>
      <w:r>
        <w:t>修改</w:t>
      </w:r>
    </w:p>
  </w:comment>
  <w:comment w:id="22" w:author="Hawthorn" w:date="2017-05-09T16:40:00Z" w:initials="H">
    <w:p w14:paraId="2045DA78" w14:textId="77777777" w:rsidR="00750E95" w:rsidRDefault="00750E95">
      <w:pPr>
        <w:pStyle w:val="a6"/>
        <w:rPr>
          <w:rFonts w:hint="eastAsia"/>
        </w:rPr>
      </w:pPr>
      <w:r>
        <w:rPr>
          <w:rStyle w:val="a5"/>
        </w:rPr>
        <w:annotationRef/>
      </w:r>
      <w:r>
        <w:t>这句话作为本段结束</w:t>
      </w:r>
      <w:r>
        <w:rPr>
          <w:rFonts w:hint="eastAsia"/>
        </w:rPr>
        <w:t>，</w:t>
      </w:r>
      <w:r>
        <w:t>很突兀</w:t>
      </w:r>
    </w:p>
  </w:comment>
  <w:comment w:id="24" w:author="Hawthorn" w:date="2017-05-09T16:54:00Z" w:initials="H">
    <w:p w14:paraId="32DB0363" w14:textId="77777777" w:rsidR="00D839C3" w:rsidRDefault="00D839C3">
      <w:pPr>
        <w:pStyle w:val="a6"/>
        <w:rPr>
          <w:rFonts w:hint="eastAsia"/>
        </w:rPr>
      </w:pPr>
      <w:r>
        <w:rPr>
          <w:rStyle w:val="a5"/>
        </w:rPr>
        <w:annotationRef/>
      </w:r>
      <w:r>
        <w:t>第三段写怎么学习</w:t>
      </w:r>
      <w:r>
        <w:rPr>
          <w:rFonts w:hint="eastAsia"/>
        </w:rPr>
        <w:t>，</w:t>
      </w:r>
      <w:r>
        <w:t>看书</w:t>
      </w:r>
      <w:r>
        <w:rPr>
          <w:rFonts w:hint="eastAsia"/>
        </w:rPr>
        <w:t>，</w:t>
      </w:r>
      <w:r>
        <w:t>看公开课</w:t>
      </w:r>
      <w:r>
        <w:rPr>
          <w:rFonts w:hint="eastAsia"/>
        </w:rPr>
        <w:t>，</w:t>
      </w:r>
      <w:r>
        <w:t>看数学</w:t>
      </w:r>
      <w:r>
        <w:rPr>
          <w:rFonts w:hint="eastAsia"/>
        </w:rPr>
        <w:t>，</w:t>
      </w:r>
      <w:r>
        <w:t>看相关论文</w:t>
      </w:r>
      <w:r>
        <w:rPr>
          <w:rFonts w:hint="eastAsia"/>
        </w:rPr>
        <w:t>，</w:t>
      </w:r>
      <w:r>
        <w:t>学英语</w:t>
      </w:r>
      <w:r>
        <w:rPr>
          <w:rFonts w:hint="eastAsia"/>
        </w:rPr>
        <w:t>（在看论文时，发现英语的重要性）</w:t>
      </w:r>
    </w:p>
  </w:comment>
  <w:comment w:id="23" w:author="Hawthorn" w:date="2017-05-09T16:48:00Z" w:initials="H">
    <w:p w14:paraId="171DC5FC" w14:textId="77777777" w:rsidR="00750E95" w:rsidRDefault="00750E95">
      <w:pPr>
        <w:pStyle w:val="a6"/>
        <w:rPr>
          <w:rFonts w:hint="eastAsia"/>
        </w:rPr>
      </w:pPr>
      <w:r>
        <w:rPr>
          <w:rStyle w:val="a5"/>
        </w:rPr>
        <w:annotationRef/>
      </w:r>
      <w:r>
        <w:t>不能说只读了这一本书啊</w:t>
      </w:r>
      <w:r>
        <w:rPr>
          <w:rFonts w:hint="eastAsia"/>
        </w:rPr>
        <w:t>，</w:t>
      </w:r>
      <w:r>
        <w:t>赶紧上知乎上搜搜机器学习人工智能相关的中外文书籍</w:t>
      </w:r>
      <w:r>
        <w:rPr>
          <w:rFonts w:hint="eastAsia"/>
        </w:rPr>
        <w:t>，</w:t>
      </w:r>
      <w:r>
        <w:t>放几本上去</w:t>
      </w:r>
      <w:r>
        <w:rPr>
          <w:rFonts w:hint="eastAsia"/>
        </w:rPr>
        <w:t>，</w:t>
      </w:r>
      <w:r w:rsidR="00D839C3">
        <w:rPr>
          <w:rFonts w:hint="eastAsia"/>
        </w:rPr>
        <w:t>总结几句，</w:t>
      </w:r>
      <w:r>
        <w:t>当然面试之前你要翻翻</w:t>
      </w:r>
    </w:p>
  </w:comment>
  <w:comment w:id="34" w:author="Hawthorn" w:date="2017-05-09T16:52:00Z" w:initials="H">
    <w:p w14:paraId="6C40FFEE" w14:textId="77777777" w:rsidR="00D839C3" w:rsidRDefault="00D839C3">
      <w:pPr>
        <w:pStyle w:val="a6"/>
        <w:rPr>
          <w:rFonts w:hint="eastAsia"/>
        </w:rPr>
      </w:pPr>
      <w:r>
        <w:rPr>
          <w:rStyle w:val="a5"/>
        </w:rPr>
        <w:annotationRef/>
      </w:r>
      <w:r>
        <w:t>怎么这么喜欢用同时</w:t>
      </w:r>
      <w:r>
        <w:rPr>
          <w:rFonts w:hint="eastAsia"/>
        </w:rPr>
        <w:t>？</w:t>
      </w:r>
    </w:p>
  </w:comment>
  <w:comment w:id="43" w:author="Hawthorn" w:date="2017-05-09T16:55:00Z" w:initials="H">
    <w:p w14:paraId="14A72DD2" w14:textId="77777777" w:rsidR="00D839C3" w:rsidRDefault="00D839C3">
      <w:pPr>
        <w:pStyle w:val="a6"/>
        <w:rPr>
          <w:rFonts w:hint="eastAsia"/>
        </w:rPr>
      </w:pPr>
      <w:r>
        <w:rPr>
          <w:rStyle w:val="a5"/>
        </w:rPr>
        <w:annotationRef/>
      </w:r>
      <w:r>
        <w:t>不用刻意提周志华</w:t>
      </w:r>
      <w:r>
        <w:rPr>
          <w:rFonts w:hint="eastAsia"/>
        </w:rPr>
        <w:t>，删掉，说读了相关领域的国内外论文，多举几篇，最后写自己需要学习的还很多，谦虚一下</w:t>
      </w:r>
    </w:p>
  </w:comment>
  <w:comment w:id="44" w:author="Hawthorn" w:date="2017-05-09T17:00:00Z" w:initials="H">
    <w:p w14:paraId="6C959B8A" w14:textId="77777777" w:rsidR="00D839C3" w:rsidRDefault="00D839C3">
      <w:pPr>
        <w:pStyle w:val="a6"/>
        <w:rPr>
          <w:rFonts w:hint="eastAsia"/>
        </w:rPr>
      </w:pPr>
      <w:r>
        <w:rPr>
          <w:rStyle w:val="a5"/>
        </w:rPr>
        <w:annotationRef/>
      </w:r>
      <w:r>
        <w:t>可以说看了一些综述</w:t>
      </w:r>
      <w:r>
        <w:rPr>
          <w:rFonts w:hint="eastAsia"/>
        </w:rPr>
        <w:t>，</w:t>
      </w:r>
      <w:r>
        <w:t>你也要真的找一些综述文章看</w:t>
      </w:r>
    </w:p>
  </w:comment>
  <w:comment w:id="47" w:author="Hawthorn" w:date="2017-05-09T16:59:00Z" w:initials="H">
    <w:p w14:paraId="427CFD8F" w14:textId="77777777" w:rsidR="00D839C3" w:rsidRDefault="00D839C3">
      <w:pPr>
        <w:pStyle w:val="a6"/>
      </w:pPr>
      <w:r>
        <w:rPr>
          <w:rStyle w:val="a5"/>
        </w:rPr>
        <w:annotationRef/>
      </w:r>
      <w:r>
        <w:t>这个例子举的是否合适</w:t>
      </w:r>
      <w:r>
        <w:rPr>
          <w:rFonts w:hint="eastAsia"/>
        </w:rPr>
        <w:t>？感觉像凑字数，举这种例子很容易暴露自己的水平，不行就删掉</w:t>
      </w:r>
    </w:p>
  </w:comment>
  <w:comment w:id="48" w:author="Hawthorn" w:date="2017-05-09T17:01:00Z" w:initials="H">
    <w:p w14:paraId="50183DAD" w14:textId="77777777" w:rsidR="00D839C3" w:rsidRDefault="00D839C3">
      <w:pPr>
        <w:pStyle w:val="a6"/>
      </w:pPr>
      <w:r>
        <w:rPr>
          <w:rStyle w:val="a5"/>
        </w:rPr>
        <w:annotationRef/>
      </w:r>
      <w:r>
        <w:t>你研究了啥</w:t>
      </w:r>
      <w:r>
        <w:rPr>
          <w:rFonts w:hint="eastAsia"/>
        </w:rPr>
        <w:t>？</w:t>
      </w:r>
      <w:r>
        <w:t>删掉</w:t>
      </w:r>
    </w:p>
  </w:comment>
  <w:comment w:id="51" w:author="Hawthorn" w:date="2017-05-09T17:02:00Z" w:initials="H">
    <w:p w14:paraId="4D02F0CF" w14:textId="77777777" w:rsidR="008812DD" w:rsidRDefault="008812DD">
      <w:pPr>
        <w:pStyle w:val="a6"/>
        <w:rPr>
          <w:rFonts w:hint="eastAsia"/>
        </w:rPr>
      </w:pPr>
      <w:r>
        <w:rPr>
          <w:rStyle w:val="a5"/>
        </w:rPr>
        <w:annotationRef/>
      </w:r>
      <w:r>
        <w:t>展开一下</w:t>
      </w:r>
      <w:r>
        <w:rPr>
          <w:rFonts w:hint="eastAsia"/>
        </w:rPr>
        <w:t>，</w:t>
      </w:r>
      <w:r>
        <w:t>可以举谷歌的无人车</w:t>
      </w:r>
      <w:r>
        <w:rPr>
          <w:rFonts w:hint="eastAsia"/>
        </w:rPr>
        <w:t>、</w:t>
      </w:r>
      <w:r>
        <w:t>腾讯最近的机器学习比赛等</w:t>
      </w:r>
      <w:r>
        <w:rPr>
          <w:rFonts w:hint="eastAsia"/>
        </w:rPr>
        <w:t>，</w:t>
      </w:r>
      <w:r>
        <w:t>或者去搜一搜</w:t>
      </w:r>
    </w:p>
  </w:comment>
  <w:comment w:id="52" w:author="Hawthorn" w:date="2017-05-09T17:02:00Z" w:initials="H">
    <w:p w14:paraId="04DD22AC" w14:textId="77777777" w:rsidR="008812DD" w:rsidRDefault="008812DD">
      <w:pPr>
        <w:pStyle w:val="a6"/>
      </w:pPr>
      <w:r>
        <w:rPr>
          <w:rStyle w:val="a5"/>
        </w:rPr>
        <w:annotationRef/>
      </w:r>
      <w:r>
        <w:t>机器学习是人工智能的核心吧</w:t>
      </w:r>
      <w:r>
        <w:rPr>
          <w:rFonts w:hint="eastAsia"/>
        </w:rPr>
        <w:t>？</w:t>
      </w:r>
      <w:r>
        <w:t>不确定的话</w:t>
      </w:r>
      <w:r>
        <w:rPr>
          <w:rFonts w:hint="eastAsia"/>
        </w:rPr>
        <w:t>，</w:t>
      </w:r>
      <w:r>
        <w:t>就不要放上去</w:t>
      </w:r>
    </w:p>
  </w:comment>
  <w:comment w:id="55" w:author="Hawthorn" w:date="2017-05-09T17:03:00Z" w:initials="H">
    <w:p w14:paraId="3287E26C" w14:textId="77777777" w:rsidR="008812DD" w:rsidRDefault="008812DD">
      <w:pPr>
        <w:pStyle w:val="a6"/>
      </w:pPr>
      <w:r>
        <w:rPr>
          <w:rStyle w:val="a5"/>
        </w:rPr>
        <w:annotationRef/>
      </w:r>
      <w:r>
        <w:t>啥意思</w:t>
      </w:r>
      <w:r>
        <w:rPr>
          <w:rFonts w:hint="eastAsia"/>
        </w:rPr>
        <w:t>？</w:t>
      </w:r>
    </w:p>
  </w:comment>
  <w:comment w:id="59" w:author="Hawthorn" w:date="2017-05-09T17:09:00Z" w:initials="H">
    <w:p w14:paraId="22061D15" w14:textId="77777777" w:rsidR="006F5C39" w:rsidRDefault="006F5C39">
      <w:pPr>
        <w:pStyle w:val="a6"/>
        <w:rPr>
          <w:rFonts w:hint="eastAsia"/>
        </w:rPr>
      </w:pPr>
      <w:r>
        <w:rPr>
          <w:rStyle w:val="a5"/>
        </w:rPr>
        <w:annotationRef/>
      </w:r>
      <w:r>
        <w:t>你现在还没有这些东西</w:t>
      </w:r>
      <w:r>
        <w:rPr>
          <w:rFonts w:hint="eastAsia"/>
        </w:rPr>
        <w:t>，</w:t>
      </w:r>
      <w:r>
        <w:t>你只有态度兴趣和基础</w:t>
      </w:r>
    </w:p>
  </w:comment>
  <w:comment w:id="60" w:author="Hawthorn" w:date="2017-05-09T17:10:00Z" w:initials="H">
    <w:p w14:paraId="5F966BEB" w14:textId="77777777" w:rsidR="006F5C39" w:rsidRDefault="006F5C39">
      <w:pPr>
        <w:pStyle w:val="a6"/>
        <w:rPr>
          <w:rFonts w:hint="eastAsia"/>
        </w:rPr>
      </w:pPr>
      <w:r>
        <w:rPr>
          <w:rStyle w:val="a5"/>
        </w:rPr>
        <w:annotationRef/>
      </w:r>
      <w:r>
        <w:t>努力巩固基础</w:t>
      </w:r>
      <w:r>
        <w:rPr>
          <w:rFonts w:hint="eastAsia"/>
        </w:rPr>
        <w:t>，提升专业知识等等</w:t>
      </w:r>
      <w:bookmarkStart w:id="61" w:name="_GoBack"/>
      <w:bookmarkEnd w:id="6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B12CE4" w15:done="0"/>
  <w15:commentEx w15:paraId="4E142156" w15:done="0"/>
  <w15:commentEx w15:paraId="754FB967" w15:done="0"/>
  <w15:commentEx w15:paraId="0E88AA78" w15:done="0"/>
  <w15:commentEx w15:paraId="2C006F6C" w15:done="0"/>
  <w15:commentEx w15:paraId="27BF540F" w15:done="0"/>
  <w15:commentEx w15:paraId="72088469" w15:done="0"/>
  <w15:commentEx w15:paraId="4BCC9C7E" w15:done="0"/>
  <w15:commentEx w15:paraId="039C5A6E" w15:done="0"/>
  <w15:commentEx w15:paraId="2045DA78" w15:done="0"/>
  <w15:commentEx w15:paraId="32DB0363" w15:done="0"/>
  <w15:commentEx w15:paraId="171DC5FC" w15:done="0"/>
  <w15:commentEx w15:paraId="6C40FFEE" w15:done="0"/>
  <w15:commentEx w15:paraId="14A72DD2" w15:done="0"/>
  <w15:commentEx w15:paraId="6C959B8A" w15:done="0"/>
  <w15:commentEx w15:paraId="427CFD8F" w15:done="0"/>
  <w15:commentEx w15:paraId="50183DAD" w15:done="0"/>
  <w15:commentEx w15:paraId="4D02F0CF" w15:done="0"/>
  <w15:commentEx w15:paraId="04DD22AC" w15:done="0"/>
  <w15:commentEx w15:paraId="3287E26C" w15:done="0"/>
  <w15:commentEx w15:paraId="22061D15" w15:done="0"/>
  <w15:commentEx w15:paraId="5F966B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71A04" w14:textId="77777777" w:rsidR="005349D2" w:rsidRDefault="005349D2" w:rsidP="007D0920">
      <w:r>
        <w:separator/>
      </w:r>
    </w:p>
  </w:endnote>
  <w:endnote w:type="continuationSeparator" w:id="0">
    <w:p w14:paraId="2DB0143D" w14:textId="77777777" w:rsidR="005349D2" w:rsidRDefault="005349D2" w:rsidP="007D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301A2" w14:textId="77777777" w:rsidR="005349D2" w:rsidRDefault="005349D2" w:rsidP="007D0920">
      <w:r>
        <w:separator/>
      </w:r>
    </w:p>
  </w:footnote>
  <w:footnote w:type="continuationSeparator" w:id="0">
    <w:p w14:paraId="19CD288D" w14:textId="77777777" w:rsidR="005349D2" w:rsidRDefault="005349D2" w:rsidP="007D092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wthorn">
    <w15:presenceInfo w15:providerId="None" w15:userId="Hawtho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62"/>
    <w:rsid w:val="00005C68"/>
    <w:rsid w:val="000E7E24"/>
    <w:rsid w:val="001804A5"/>
    <w:rsid w:val="001E1C28"/>
    <w:rsid w:val="001F36CF"/>
    <w:rsid w:val="002468FE"/>
    <w:rsid w:val="002758B8"/>
    <w:rsid w:val="002B05A0"/>
    <w:rsid w:val="003263FB"/>
    <w:rsid w:val="0042189A"/>
    <w:rsid w:val="00437E4C"/>
    <w:rsid w:val="00444C83"/>
    <w:rsid w:val="00470268"/>
    <w:rsid w:val="005349D2"/>
    <w:rsid w:val="00600562"/>
    <w:rsid w:val="006665F2"/>
    <w:rsid w:val="006F5C39"/>
    <w:rsid w:val="00750E95"/>
    <w:rsid w:val="007D0920"/>
    <w:rsid w:val="008812DD"/>
    <w:rsid w:val="00AE6CFD"/>
    <w:rsid w:val="00C85387"/>
    <w:rsid w:val="00D839C3"/>
    <w:rsid w:val="00F056AE"/>
    <w:rsid w:val="00F4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A2D56"/>
  <w15:chartTrackingRefBased/>
  <w15:docId w15:val="{358207F5-4615-416B-A59C-86C3B141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92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D092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D092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D092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D092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D092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D092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D0920"/>
    <w:rPr>
      <w:sz w:val="18"/>
      <w:szCs w:val="18"/>
    </w:rPr>
  </w:style>
  <w:style w:type="paragraph" w:styleId="a9">
    <w:name w:val="Revision"/>
    <w:hidden/>
    <w:uiPriority w:val="99"/>
    <w:semiHidden/>
    <w:rsid w:val="0088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Hawthorn</cp:lastModifiedBy>
  <cp:revision>1</cp:revision>
  <dcterms:created xsi:type="dcterms:W3CDTF">2017-05-08T13:58:00Z</dcterms:created>
  <dcterms:modified xsi:type="dcterms:W3CDTF">2017-05-09T09:11:00Z</dcterms:modified>
</cp:coreProperties>
</file>