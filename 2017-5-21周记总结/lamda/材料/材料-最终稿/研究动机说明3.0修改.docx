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80AF2" w14:textId="77777777" w:rsidR="00153A53" w:rsidRPr="00153A53" w:rsidRDefault="00470268" w:rsidP="00153A53">
      <w:pPr>
        <w:jc w:val="center"/>
        <w:rPr>
          <w:rFonts w:ascii="Times New Roman" w:eastAsia="华文中宋" w:hAnsi="Times New Roman" w:cs="Times New Roman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  <w:r w:rsidR="00972669" w:rsidRPr="0095799A">
        <w:rPr>
          <w:rFonts w:ascii="Times New Roman" w:eastAsia="华文中宋" w:hAnsi="Times New Roman" w:cs="Times New Roman"/>
          <w:b/>
          <w:sz w:val="28"/>
          <w:szCs w:val="28"/>
        </w:rPr>
        <w:t xml:space="preserve"> </w:t>
      </w:r>
    </w:p>
    <w:p w14:paraId="4DD893D8" w14:textId="77777777" w:rsidR="00153A53" w:rsidRDefault="00223396" w:rsidP="00153A53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能够</w:t>
      </w:r>
      <w:r w:rsidR="00153A53">
        <w:rPr>
          <w:rFonts w:ascii="Times New Roman" w:eastAsia="仿宋" w:hAnsi="Times New Roman" w:cs="Times New Roman"/>
          <w:sz w:val="24"/>
          <w:szCs w:val="24"/>
        </w:rPr>
        <w:t>较好地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完成</w:t>
      </w:r>
      <w:r w:rsidR="00153A53">
        <w:rPr>
          <w:rFonts w:ascii="Times New Roman" w:eastAsia="仿宋" w:hAnsi="Times New Roman" w:cs="Times New Roman"/>
          <w:sz w:val="24"/>
          <w:szCs w:val="24"/>
        </w:rPr>
        <w:t>课程作业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153A53">
        <w:rPr>
          <w:rFonts w:ascii="Times New Roman" w:eastAsia="仿宋" w:hAnsi="Times New Roman" w:cs="Times New Roman"/>
          <w:sz w:val="24"/>
          <w:szCs w:val="24"/>
        </w:rPr>
        <w:t>，我积极参加一些科研项目，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尽可能</w:t>
      </w:r>
      <w:r w:rsidR="00CF7138">
        <w:rPr>
          <w:rFonts w:ascii="Times New Roman" w:eastAsia="仿宋" w:hAnsi="Times New Roman" w:cs="Times New Roman"/>
          <w:sz w:val="24"/>
          <w:szCs w:val="24"/>
        </w:rPr>
        <w:t>提高自己的动手能力</w:t>
      </w:r>
      <w:r w:rsidR="00153A53">
        <w:rPr>
          <w:rFonts w:ascii="Times New Roman" w:eastAsia="仿宋" w:hAnsi="Times New Roman" w:cs="Times New Roman"/>
          <w:sz w:val="24"/>
          <w:szCs w:val="24"/>
        </w:rPr>
        <w:t>。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然而本科阶段的学习远不能满足我，</w:t>
      </w:r>
      <w:del w:id="0" w:author="Hawthorn" w:date="2017-05-18T09:10:00Z">
        <w:r w:rsidR="00153A53" w:rsidRPr="0095799A" w:rsidDel="00070E9F">
          <w:rPr>
            <w:rFonts w:ascii="Times New Roman" w:eastAsia="仿宋" w:hAnsi="Times New Roman" w:cs="Times New Roman"/>
            <w:sz w:val="24"/>
            <w:szCs w:val="24"/>
          </w:rPr>
          <w:delText>众所周知贵研究所在人工智能领域实力超群，</w:delText>
        </w:r>
      </w:del>
      <w:r w:rsidR="001B585F" w:rsidRPr="0095799A">
        <w:rPr>
          <w:rFonts w:ascii="Times New Roman" w:eastAsia="仿宋" w:hAnsi="Times New Roman" w:cs="Times New Roman"/>
          <w:sz w:val="24"/>
          <w:szCs w:val="24"/>
        </w:rPr>
        <w:t>我希望得到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贵所</w:t>
      </w:r>
      <w:r w:rsidR="00153A53">
        <w:rPr>
          <w:rFonts w:ascii="Times New Roman" w:eastAsia="仿宋" w:hAnsi="Times New Roman" w:cs="Times New Roman"/>
          <w:sz w:val="24"/>
          <w:szCs w:val="24"/>
        </w:rPr>
        <w:t>老师们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专业的指导继续深造下去。</w:t>
      </w:r>
    </w:p>
    <w:p w14:paraId="08ACAC93" w14:textId="77777777" w:rsidR="00D847D8" w:rsidRDefault="00153A53" w:rsidP="00D847D8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commentRangeStart w:id="1"/>
      <w:r>
        <w:rPr>
          <w:rFonts w:ascii="Times New Roman" w:eastAsia="仿宋" w:hAnsi="Times New Roman" w:cs="Times New Roman" w:hint="eastAsia"/>
          <w:sz w:val="24"/>
          <w:szCs w:val="24"/>
        </w:rPr>
        <w:t>经过我的</w:t>
      </w:r>
      <w:r>
        <w:rPr>
          <w:rFonts w:ascii="Times New Roman" w:eastAsia="仿宋" w:hAnsi="Times New Roman" w:cs="Times New Roman"/>
          <w:sz w:val="24"/>
          <w:szCs w:val="24"/>
        </w:rPr>
        <w:t>了解，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贵所主要研究领域</w:t>
      </w:r>
      <w:r>
        <w:rPr>
          <w:rFonts w:ascii="Times New Roman" w:eastAsia="仿宋" w:hAnsi="Times New Roman" w:cs="Times New Roman"/>
          <w:sz w:val="24"/>
          <w:szCs w:val="24"/>
        </w:rPr>
        <w:t>包括：</w:t>
      </w:r>
      <w:r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数据挖掘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信息</w:t>
      </w:r>
      <w:r>
        <w:rPr>
          <w:rFonts w:ascii="Times New Roman" w:eastAsia="仿宋" w:hAnsi="Times New Roman" w:cs="Times New Roman"/>
          <w:sz w:val="24"/>
          <w:szCs w:val="24"/>
        </w:rPr>
        <w:t>检索、</w:t>
      </w:r>
      <w:r>
        <w:rPr>
          <w:rFonts w:ascii="Times New Roman" w:eastAsia="仿宋" w:hAnsi="Times New Roman" w:cs="Times New Roman" w:hint="eastAsia"/>
          <w:sz w:val="24"/>
          <w:szCs w:val="24"/>
        </w:rPr>
        <w:t>演化计算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/>
          <w:sz w:val="24"/>
          <w:szCs w:val="24"/>
        </w:rPr>
        <w:t>以及</w:t>
      </w:r>
      <w:r>
        <w:rPr>
          <w:rFonts w:ascii="Times New Roman" w:eastAsia="仿宋" w:hAnsi="Times New Roman" w:cs="Times New Roman" w:hint="eastAsia"/>
          <w:sz w:val="24"/>
          <w:szCs w:val="24"/>
        </w:rPr>
        <w:t>相关的</w:t>
      </w:r>
      <w:r w:rsidR="009A0A9C">
        <w:rPr>
          <w:rFonts w:ascii="Times New Roman" w:eastAsia="仿宋" w:hAnsi="Times New Roman" w:cs="Times New Roman" w:hint="eastAsia"/>
          <w:sz w:val="24"/>
          <w:szCs w:val="24"/>
        </w:rPr>
        <w:t>领域</w:t>
      </w:r>
      <w:r w:rsidR="008246DA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想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要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填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报的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老师有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俞扬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老师、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张利军老师和李宇峰</w:t>
      </w:r>
      <w:r w:rsidR="00916BF0">
        <w:rPr>
          <w:rFonts w:ascii="Times New Roman" w:eastAsia="仿宋" w:hAnsi="Times New Roman" w:cs="Times New Roman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16BF0">
        <w:rPr>
          <w:rFonts w:ascii="Times New Roman" w:eastAsia="仿宋" w:hAnsi="Times New Roman" w:cs="Times New Roman"/>
          <w:sz w:val="24"/>
          <w:szCs w:val="24"/>
        </w:rPr>
        <w:t>俞扬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/>
          <w:sz w:val="24"/>
          <w:szCs w:val="24"/>
        </w:rPr>
        <w:t>在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演</w:t>
      </w:r>
      <w:commentRangeEnd w:id="1"/>
      <w:r w:rsidR="00070E9F">
        <w:rPr>
          <w:rStyle w:val="a7"/>
        </w:rPr>
        <w:commentReference w:id="1"/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化学习</w:t>
      </w:r>
      <w:r w:rsidR="000856E4">
        <w:rPr>
          <w:rFonts w:ascii="Times New Roman" w:eastAsia="仿宋" w:hAnsi="Times New Roman" w:cs="Times New Roman"/>
          <w:sz w:val="24"/>
          <w:szCs w:val="24"/>
        </w:rPr>
        <w:t>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强化学习上</w:t>
      </w:r>
      <w:r w:rsidR="000856E4">
        <w:rPr>
          <w:rFonts w:ascii="Times New Roman" w:eastAsia="仿宋" w:hAnsi="Times New Roman" w:cs="Times New Roman"/>
          <w:sz w:val="24"/>
          <w:szCs w:val="24"/>
        </w:rPr>
        <w:t>的研究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0856E4">
        <w:rPr>
          <w:rFonts w:ascii="Times New Roman" w:eastAsia="仿宋" w:hAnsi="Times New Roman" w:cs="Times New Roman"/>
          <w:sz w:val="24"/>
          <w:szCs w:val="24"/>
        </w:rPr>
        <w:t>很感兴趣，</w:t>
      </w:r>
      <w:commentRangeStart w:id="2"/>
      <w:r w:rsidR="000856E4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856E4">
        <w:rPr>
          <w:rFonts w:ascii="Times New Roman" w:eastAsia="仿宋" w:hAnsi="Times New Roman" w:cs="Times New Roman"/>
          <w:sz w:val="24"/>
          <w:szCs w:val="24"/>
        </w:rPr>
        <w:t>《</w:t>
      </w:r>
      <w:r w:rsidR="000856E4" w:rsidRPr="000856E4">
        <w:rPr>
          <w:rFonts w:ascii="Times New Roman" w:eastAsia="仿宋" w:hAnsi="Times New Roman" w:cs="Times New Roman"/>
          <w:sz w:val="24"/>
          <w:szCs w:val="24"/>
        </w:rPr>
        <w:t>A lower bound analysis of population-based evolutionary algorithms for pseudo-Boolean functions</w:t>
      </w:r>
      <w:r w:rsidR="000856E4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0551C7">
        <w:rPr>
          <w:rFonts w:ascii="Times New Roman" w:eastAsia="仿宋" w:hAnsi="Times New Roman" w:cs="Times New Roman"/>
          <w:sz w:val="24"/>
          <w:szCs w:val="24"/>
        </w:rPr>
        <w:t>中，利用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开关分析方法</w:t>
      </w:r>
      <w:r w:rsidR="000551C7">
        <w:rPr>
          <w:rFonts w:ascii="Times New Roman" w:eastAsia="仿宋" w:hAnsi="Times New Roman" w:cs="Times New Roman"/>
          <w:sz w:val="24"/>
          <w:szCs w:val="24"/>
        </w:rPr>
        <w:t>，第一次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证明</w:t>
      </w:r>
      <w:r w:rsidR="000551C7">
        <w:rPr>
          <w:rFonts w:ascii="Times New Roman" w:eastAsia="仿宋" w:hAnsi="Times New Roman" w:cs="Times New Roman"/>
          <w:sz w:val="24"/>
          <w:szCs w:val="24"/>
        </w:rPr>
        <w:t>了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下限</w:t>
      </w:r>
      <w:r w:rsidR="000551C7">
        <w:rPr>
          <w:rFonts w:ascii="Times New Roman" w:eastAsia="仿宋" w:hAnsi="Times New Roman" w:cs="Times New Roman"/>
          <w:sz w:val="24"/>
          <w:szCs w:val="24"/>
        </w:rPr>
        <w:t>。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551C7">
        <w:rPr>
          <w:rFonts w:ascii="Times New Roman" w:eastAsia="仿宋" w:hAnsi="Times New Roman" w:cs="Times New Roman"/>
          <w:sz w:val="24"/>
          <w:szCs w:val="24"/>
        </w:rPr>
        <w:t>《</w:t>
      </w:r>
      <w:r w:rsidR="000551C7" w:rsidRPr="000551C7">
        <w:rPr>
          <w:rFonts w:ascii="Times New Roman" w:eastAsia="仿宋" w:hAnsi="Times New Roman" w:cs="Times New Roman"/>
          <w:sz w:val="24"/>
          <w:szCs w:val="24"/>
        </w:rPr>
        <w:t>Exploring multi-action relationship in reinforcement learning</w:t>
      </w:r>
      <w:r w:rsidR="000551C7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0551C7">
        <w:rPr>
          <w:rFonts w:ascii="Times New Roman" w:eastAsia="仿宋" w:hAnsi="Times New Roman" w:cs="Times New Roman"/>
          <w:sz w:val="24"/>
          <w:szCs w:val="24"/>
        </w:rPr>
        <w:t>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C45983">
        <w:rPr>
          <w:rFonts w:ascii="Times New Roman" w:eastAsia="仿宋" w:hAnsi="Times New Roman" w:cs="Times New Roman"/>
          <w:sz w:val="24"/>
          <w:szCs w:val="24"/>
        </w:rPr>
        <w:t>通过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执行一个</w:t>
      </w:r>
      <w:r w:rsidR="00C45983">
        <w:rPr>
          <w:rFonts w:ascii="Times New Roman" w:eastAsia="仿宋" w:hAnsi="Times New Roman" w:cs="Times New Roman"/>
          <w:sz w:val="24"/>
          <w:szCs w:val="24"/>
        </w:rPr>
        <w:t>规则化项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捕获多行为</w:t>
      </w:r>
      <w:r w:rsidR="00C45983">
        <w:rPr>
          <w:rFonts w:ascii="Times New Roman" w:eastAsia="仿宋" w:hAnsi="Times New Roman" w:cs="Times New Roman"/>
          <w:sz w:val="24"/>
          <w:szCs w:val="24"/>
        </w:rPr>
        <w:t>关系，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C45983">
        <w:rPr>
          <w:rFonts w:ascii="Times New Roman" w:eastAsia="仿宋" w:hAnsi="Times New Roman" w:cs="Times New Roman"/>
          <w:sz w:val="24"/>
          <w:szCs w:val="24"/>
        </w:rPr>
        <w:t>纳入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最小二乘迭代策略</w:t>
      </w:r>
      <w:r w:rsidR="00C45983">
        <w:rPr>
          <w:rFonts w:ascii="Times New Roman" w:eastAsia="仿宋" w:hAnsi="Times New Roman" w:cs="Times New Roman"/>
          <w:sz w:val="24"/>
          <w:szCs w:val="24"/>
        </w:rPr>
        <w:t>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时间</w:t>
      </w:r>
      <w:r w:rsidR="00C45983">
        <w:rPr>
          <w:rFonts w:ascii="Times New Roman" w:eastAsia="仿宋" w:hAnsi="Times New Roman" w:cs="Times New Roman"/>
          <w:sz w:val="24"/>
          <w:szCs w:val="24"/>
        </w:rPr>
        <w:t>差分方法中，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从而</w:t>
      </w:r>
      <w:r w:rsidR="00C45983">
        <w:rPr>
          <w:rFonts w:ascii="Times New Roman" w:eastAsia="仿宋" w:hAnsi="Times New Roman" w:cs="Times New Roman"/>
          <w:sz w:val="24"/>
          <w:szCs w:val="24"/>
        </w:rPr>
        <w:t>有效解决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凸</w:t>
      </w:r>
      <w:r w:rsidR="00C45983">
        <w:rPr>
          <w:rFonts w:ascii="Times New Roman" w:eastAsia="仿宋" w:hAnsi="Times New Roman" w:cs="Times New Roman"/>
          <w:sz w:val="24"/>
          <w:szCs w:val="24"/>
        </w:rPr>
        <w:t>学习目标。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张利军</w:t>
      </w:r>
      <w:r w:rsidR="00C45983">
        <w:rPr>
          <w:rFonts w:ascii="Times New Roman" w:eastAsia="仿宋" w:hAnsi="Times New Roman" w:cs="Times New Roman"/>
          <w:sz w:val="24"/>
          <w:szCs w:val="24"/>
        </w:rPr>
        <w:t>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E4CAB">
        <w:rPr>
          <w:rFonts w:ascii="Times New Roman" w:eastAsia="仿宋" w:hAnsi="Times New Roman" w:cs="Times New Roman"/>
          <w:sz w:val="24"/>
          <w:szCs w:val="24"/>
        </w:rPr>
        <w:t>优化方向上的研究也吸引了我的注意，在《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Sparse Learning for Large-scale and High-dimensional Data: A Randomized Convex-concave Optimization Approach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EE4CAB">
        <w:rPr>
          <w:rFonts w:ascii="Times New Roman" w:eastAsia="仿宋" w:hAnsi="Times New Roman" w:cs="Times New Roman"/>
          <w:sz w:val="24"/>
          <w:szCs w:val="24"/>
        </w:rPr>
        <w:t>中，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开发了一个随机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算法和理论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从大规模</w:t>
      </w:r>
      <w:r w:rsidR="00EE4CAB">
        <w:rPr>
          <w:rFonts w:ascii="Times New Roman" w:eastAsia="仿宋" w:hAnsi="Times New Roman" w:cs="Times New Roman"/>
          <w:sz w:val="24"/>
          <w:szCs w:val="24"/>
        </w:rPr>
        <w:t>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高纬度数据中</w:t>
      </w:r>
      <w:r w:rsidR="00EE4CAB">
        <w:rPr>
          <w:rFonts w:ascii="Times New Roman" w:eastAsia="仿宋" w:hAnsi="Times New Roman" w:cs="Times New Roman"/>
          <w:sz w:val="24"/>
          <w:szCs w:val="24"/>
        </w:rPr>
        <w:t>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稀疏模型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理论分析</w:t>
      </w:r>
      <w:r w:rsidR="00EE4CAB">
        <w:rPr>
          <w:rFonts w:ascii="Times New Roman" w:eastAsia="仿宋" w:hAnsi="Times New Roman" w:cs="Times New Roman"/>
          <w:sz w:val="24"/>
          <w:szCs w:val="24"/>
        </w:rPr>
        <w:t>表明，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在有利条件下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算法可以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包含凸</w:t>
      </w:r>
      <w:r w:rsidR="00EE4CAB">
        <w:rPr>
          <w:rFonts w:ascii="Times New Roman" w:eastAsia="仿宋" w:hAnsi="Times New Roman" w:cs="Times New Roman"/>
          <w:sz w:val="24"/>
          <w:szCs w:val="24"/>
        </w:rPr>
        <w:t>-</w:t>
      </w:r>
      <w:r w:rsidR="00EE4CAB">
        <w:rPr>
          <w:rFonts w:ascii="Times New Roman" w:eastAsia="仿宋" w:hAnsi="Times New Roman" w:cs="Times New Roman"/>
          <w:sz w:val="24"/>
          <w:szCs w:val="24"/>
        </w:rPr>
        <w:t>凹优化问题的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最佳解决方案</w:t>
      </w:r>
      <w:r w:rsidR="00EE4CAB">
        <w:rPr>
          <w:rFonts w:ascii="Times New Roman" w:eastAsia="仿宋" w:hAnsi="Times New Roman" w:cs="Times New Roman"/>
          <w:sz w:val="24"/>
          <w:szCs w:val="24"/>
        </w:rPr>
        <w:t>。李宇峰老师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在半监督、</w:t>
      </w:r>
      <w:r w:rsidR="00EE4CAB">
        <w:rPr>
          <w:rFonts w:ascii="Times New Roman" w:eastAsia="仿宋" w:hAnsi="Times New Roman" w:cs="Times New Roman"/>
          <w:sz w:val="24"/>
          <w:szCs w:val="24"/>
        </w:rPr>
        <w:t>多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示例</w:t>
      </w:r>
      <w:r w:rsidR="00EE4CAB">
        <w:rPr>
          <w:rFonts w:ascii="Times New Roman" w:eastAsia="仿宋" w:hAnsi="Times New Roman" w:cs="Times New Roman"/>
          <w:sz w:val="24"/>
          <w:szCs w:val="24"/>
        </w:rPr>
        <w:t>、多标签学习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方向</w:t>
      </w:r>
      <w:r w:rsidR="00EE4CAB">
        <w:rPr>
          <w:rFonts w:ascii="Times New Roman" w:eastAsia="仿宋" w:hAnsi="Times New Roman" w:cs="Times New Roman"/>
          <w:sz w:val="24"/>
          <w:szCs w:val="24"/>
        </w:rPr>
        <w:t>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E4CAB">
        <w:rPr>
          <w:rFonts w:ascii="Times New Roman" w:eastAsia="仿宋" w:hAnsi="Times New Roman" w:cs="Times New Roman"/>
          <w:sz w:val="24"/>
          <w:szCs w:val="24"/>
        </w:rPr>
        <w:t>亦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EE4CAB">
        <w:rPr>
          <w:rFonts w:ascii="Times New Roman" w:eastAsia="仿宋" w:hAnsi="Times New Roman" w:cs="Times New Roman"/>
          <w:sz w:val="24"/>
          <w:szCs w:val="24"/>
        </w:rPr>
        <w:t>神往，在《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Learning safe prediction for semi-supervised regression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EE4CAB">
        <w:rPr>
          <w:rFonts w:ascii="Times New Roman" w:eastAsia="仿宋" w:hAnsi="Times New Roman" w:cs="Times New Roman"/>
          <w:sz w:val="24"/>
          <w:szCs w:val="24"/>
        </w:rPr>
        <w:t>多重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半监督回归安全</w:t>
      </w:r>
      <w:r w:rsidR="00EE4CAB">
        <w:rPr>
          <w:rFonts w:ascii="Times New Roman" w:eastAsia="仿宋" w:hAnsi="Times New Roman" w:cs="Times New Roman"/>
          <w:sz w:val="24"/>
          <w:szCs w:val="24"/>
        </w:rPr>
        <w:t>预测的学习，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</w:t>
      </w:r>
      <w:bookmarkStart w:id="3" w:name="_GoBack"/>
      <w:bookmarkEnd w:id="3"/>
      <w:r w:rsidR="00EE4CAB">
        <w:rPr>
          <w:rFonts w:ascii="Times New Roman" w:eastAsia="仿宋" w:hAnsi="Times New Roman" w:cs="Times New Roman" w:hint="eastAsia"/>
          <w:sz w:val="24"/>
          <w:szCs w:val="24"/>
        </w:rPr>
        <w:t>广泛的数据</w:t>
      </w:r>
      <w:r w:rsidR="00EE4CAB">
        <w:rPr>
          <w:rFonts w:ascii="Times New Roman" w:eastAsia="仿宋" w:hAnsi="Times New Roman" w:cs="Times New Roman"/>
          <w:sz w:val="24"/>
          <w:szCs w:val="24"/>
        </w:rPr>
        <w:t>集上验证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是有效的</w:t>
      </w:r>
      <w:r w:rsidR="00EE4CAB">
        <w:rPr>
          <w:rFonts w:ascii="Times New Roman" w:eastAsia="仿宋" w:hAnsi="Times New Roman" w:cs="Times New Roman"/>
          <w:sz w:val="24"/>
          <w:szCs w:val="24"/>
        </w:rPr>
        <w:t>。</w:t>
      </w:r>
      <w:commentRangeEnd w:id="2"/>
      <w:r w:rsidR="00070E9F">
        <w:rPr>
          <w:rStyle w:val="a7"/>
        </w:rPr>
        <w:commentReference w:id="2"/>
      </w:r>
    </w:p>
    <w:p w14:paraId="6365347B" w14:textId="77777777" w:rsidR="002758B8" w:rsidRPr="005C0BCA" w:rsidRDefault="00D847D8" w:rsidP="00952D9E">
      <w:pPr>
        <w:spacing w:line="400" w:lineRule="exact"/>
        <w:ind w:firstLineChars="200" w:firstLine="480"/>
        <w:jc w:val="left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935639"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030ABA">
        <w:rPr>
          <w:rFonts w:ascii="Times New Roman" w:eastAsia="仿宋" w:hAnsi="Times New Roman" w:cs="Times New Roman"/>
          <w:sz w:val="24"/>
          <w:szCs w:val="24"/>
        </w:rPr>
        <w:t>进而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得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030ABA">
        <w:rPr>
          <w:rFonts w:ascii="Times New Roman" w:eastAsia="仿宋" w:hAnsi="Times New Roman" w:cs="Times New Roman"/>
          <w:sz w:val="24"/>
          <w:szCs w:val="24"/>
        </w:rPr>
        <w:t>不同类别的司机和乘客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5C0BCA">
        <w:rPr>
          <w:rFonts w:ascii="Times New Roman" w:eastAsia="仿宋" w:hAnsi="Times New Roman" w:cs="Times New Roman"/>
          <w:sz w:val="24"/>
          <w:szCs w:val="24"/>
        </w:rPr>
        <w:t>大三下学期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Pr="005C0BCA">
        <w:rPr>
          <w:rFonts w:ascii="Times New Roman" w:eastAsia="仿宋" w:hAnsi="Times New Roman" w:cs="Times New Roman"/>
          <w:sz w:val="24"/>
          <w:szCs w:val="24"/>
        </w:rPr>
        <w:t>的《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Pr="005C0BCA">
        <w:rPr>
          <w:rFonts w:ascii="Times New Roman" w:eastAsia="仿宋" w:hAnsi="Times New Roman" w:cs="Times New Roman"/>
          <w:sz w:val="24"/>
          <w:szCs w:val="24"/>
        </w:rPr>
        <w:t>》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Pr="005C0BCA">
        <w:rPr>
          <w:rFonts w:ascii="Times New Roman" w:eastAsia="仿宋" w:hAnsi="Times New Roman" w:cs="Times New Roman"/>
          <w:sz w:val="24"/>
          <w:szCs w:val="24"/>
        </w:rPr>
        <w:t>，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我系统</w:t>
      </w:r>
      <w:r w:rsidRPr="005C0BCA">
        <w:rPr>
          <w:rFonts w:ascii="Times New Roman" w:eastAsia="仿宋" w:hAnsi="Times New Roman" w:cs="Times New Roman"/>
          <w:sz w:val="24"/>
          <w:szCs w:val="24"/>
        </w:rPr>
        <w:t>的了解了人工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智能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的搜索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问题、知识表示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、经典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逻辑推理、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分类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问题等，也了解了包括模拟退火算法、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GA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算法、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神经网络模型等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和模型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 w:rsidR="00D7254B">
        <w:rPr>
          <w:rFonts w:ascii="Times New Roman" w:eastAsia="仿宋" w:hAnsi="Times New Roman" w:cs="Times New Roman"/>
          <w:sz w:val="24"/>
          <w:szCs w:val="24"/>
        </w:rPr>
        <w:t>深入地了解和学习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相关的知识，我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</w:t>
      </w:r>
      <w:r w:rsidR="00D7254B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》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83ED8">
        <w:rPr>
          <w:rFonts w:ascii="Times New Roman" w:eastAsia="仿宋" w:hAnsi="Times New Roman" w:cs="Times New Roman"/>
          <w:sz w:val="24"/>
          <w:szCs w:val="24"/>
        </w:rPr>
        <w:t>《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B83ED8">
        <w:rPr>
          <w:rFonts w:ascii="Times New Roman" w:eastAsia="仿宋" w:hAnsi="Times New Roman" w:cs="Times New Roman"/>
          <w:sz w:val="24"/>
          <w:szCs w:val="24"/>
        </w:rPr>
        <w:t>导论》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的各种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理论和</w:t>
      </w:r>
      <w:r w:rsidR="005C0BCA">
        <w:rPr>
          <w:rFonts w:ascii="Times New Roman" w:eastAsia="仿宋" w:hAnsi="Times New Roman" w:cs="Times New Roman"/>
          <w:sz w:val="24"/>
          <w:szCs w:val="24"/>
        </w:rPr>
        <w:t>方法讲述得详细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透彻</w:t>
      </w:r>
      <w:r w:rsidR="005C0BCA">
        <w:rPr>
          <w:rFonts w:ascii="Times New Roman" w:eastAsia="仿宋" w:hAnsi="Times New Roman" w:cs="Times New Roman"/>
          <w:sz w:val="24"/>
          <w:szCs w:val="24"/>
        </w:rPr>
        <w:t>，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包括线性</w:t>
      </w:r>
      <w:r w:rsidR="005C0BCA">
        <w:rPr>
          <w:rFonts w:ascii="Times New Roman" w:eastAsia="仿宋" w:hAnsi="Times New Roman" w:cs="Times New Roman"/>
          <w:sz w:val="24"/>
          <w:szCs w:val="24"/>
        </w:rPr>
        <w:t>模型、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决策树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神经</w:t>
      </w:r>
      <w:r w:rsidR="005C0BCA">
        <w:rPr>
          <w:rFonts w:ascii="Times New Roman" w:eastAsia="仿宋" w:hAnsi="Times New Roman" w:cs="Times New Roman"/>
          <w:sz w:val="24"/>
          <w:szCs w:val="24"/>
        </w:rPr>
        <w:t>网络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、贝叶斯</w:t>
      </w:r>
      <w:r w:rsidR="005C0BCA">
        <w:rPr>
          <w:rFonts w:ascii="Times New Roman" w:eastAsia="仿宋" w:hAnsi="Times New Roman" w:cs="Times New Roman"/>
          <w:sz w:val="24"/>
          <w:szCs w:val="24"/>
        </w:rPr>
        <w:t>分类、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集成学习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半监督学习等，</w:t>
      </w:r>
      <w:r w:rsidR="005C0BCA">
        <w:rPr>
          <w:rFonts w:ascii="Times New Roman" w:eastAsia="仿宋" w:hAnsi="Times New Roman" w:cs="Times New Roman"/>
          <w:sz w:val="24"/>
          <w:szCs w:val="24"/>
        </w:rPr>
        <w:t>让我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获益匪浅</w:t>
      </w:r>
      <w:r w:rsidR="005C0BCA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同时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，我阅读了一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些</w:t>
      </w:r>
      <w:r w:rsidR="00547965">
        <w:rPr>
          <w:rFonts w:ascii="Times New Roman" w:eastAsia="仿宋" w:hAnsi="Times New Roman" w:cs="Times New Roman"/>
          <w:sz w:val="24"/>
          <w:szCs w:val="24"/>
        </w:rPr>
        <w:t>相关的论文，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Pr="00D847D8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》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让我对正在进行的研究和前沿的学术探索有了一定的了解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，我还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了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等人的公开课，让我对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47965">
        <w:rPr>
          <w:rFonts w:ascii="Times New Roman" w:eastAsia="仿宋" w:hAnsi="Times New Roman" w:cs="Times New Roman"/>
          <w:sz w:val="24"/>
          <w:szCs w:val="24"/>
        </w:rPr>
        <w:t>的各种算法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有了一定</w:t>
      </w:r>
      <w:r w:rsidR="00547965">
        <w:rPr>
          <w:rFonts w:ascii="Times New Roman" w:eastAsia="仿宋" w:hAnsi="Times New Roman" w:cs="Times New Roman"/>
          <w:sz w:val="24"/>
          <w:szCs w:val="24"/>
        </w:rPr>
        <w:t>的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熟悉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14:paraId="3C9B2B8D" w14:textId="77777777" w:rsidR="003263FB" w:rsidRPr="0095799A" w:rsidRDefault="00FC3DD9" w:rsidP="00952D9E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FC3DD9">
        <w:rPr>
          <w:rFonts w:ascii="Times New Roman" w:eastAsia="仿宋" w:hAnsi="Times New Roman" w:cs="Times New Roman" w:hint="eastAsia"/>
          <w:sz w:val="24"/>
          <w:szCs w:val="24"/>
        </w:rPr>
        <w:t>综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上所述，我</w:t>
      </w:r>
      <w:r w:rsidRPr="00FC3DD9">
        <w:rPr>
          <w:rFonts w:ascii="Times New Roman" w:eastAsia="仿宋" w:hAnsi="Times New Roman" w:cs="Times New Roman" w:hint="eastAsia"/>
          <w:sz w:val="24"/>
          <w:szCs w:val="24"/>
        </w:rPr>
        <w:t>坚定地将机器学习作为接下来的学习研究方向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我相信</w:t>
      </w:r>
      <w:r w:rsidR="00952D9E">
        <w:rPr>
          <w:rFonts w:ascii="Times New Roman" w:eastAsia="仿宋" w:hAnsi="Times New Roman" w:cs="Times New Roman"/>
          <w:sz w:val="24"/>
          <w:szCs w:val="24"/>
        </w:rPr>
        <w:t>，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我的</w:t>
      </w:r>
      <w:r w:rsidR="00952D9E" w:rsidRPr="00030ABA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952D9E" w:rsidRPr="005A50A3">
        <w:rPr>
          <w:rFonts w:ascii="Times New Roman" w:eastAsia="仿宋" w:hAnsi="Times New Roman" w:cs="Times New Roman"/>
          <w:sz w:val="24"/>
          <w:szCs w:val="24"/>
        </w:rPr>
        <w:t>兴趣和基础满足你们的要求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952D9E">
        <w:rPr>
          <w:rFonts w:ascii="Times New Roman" w:eastAsia="仿宋" w:hAnsi="Times New Roman" w:cs="Times New Roman"/>
          <w:sz w:val="24"/>
          <w:szCs w:val="24"/>
        </w:rPr>
        <w:t>如果我能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进入</w:t>
      </w:r>
      <w:r w:rsidR="00952D9E">
        <w:rPr>
          <w:rFonts w:ascii="Times New Roman" w:eastAsia="仿宋" w:hAnsi="Times New Roman" w:cs="Times New Roman"/>
          <w:sz w:val="24"/>
          <w:szCs w:val="24"/>
        </w:rPr>
        <w:t>贵研究所，我将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致力于以</w:t>
      </w:r>
      <w:r w:rsidR="00952D9E">
        <w:rPr>
          <w:rFonts w:ascii="Times New Roman" w:eastAsia="仿宋" w:hAnsi="Times New Roman" w:cs="Times New Roman"/>
          <w:sz w:val="24"/>
          <w:szCs w:val="24"/>
        </w:rPr>
        <w:t>相关理论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为基础解决实际</w:t>
      </w:r>
      <w:r w:rsidR="00952D9E">
        <w:rPr>
          <w:rFonts w:ascii="Times New Roman" w:eastAsia="仿宋" w:hAnsi="Times New Roman" w:cs="Times New Roman"/>
          <w:sz w:val="24"/>
          <w:szCs w:val="24"/>
        </w:rPr>
        <w:t>问题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/>
          <w:sz w:val="24"/>
          <w:szCs w:val="24"/>
        </w:rPr>
        <w:t>我希望能够在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的研究领域添砖加瓦，做出自己的贡献和成就。</w:t>
      </w:r>
    </w:p>
    <w:sectPr w:rsidR="003263FB" w:rsidRPr="0095799A" w:rsidSect="00AA4BDF">
      <w:pgSz w:w="11906" w:h="16838"/>
      <w:pgMar w:top="1060" w:right="1134" w:bottom="720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wthorn" w:date="2017-05-18T09:11:00Z" w:initials="H">
    <w:p w14:paraId="37F00F82" w14:textId="77777777" w:rsidR="00070E9F" w:rsidRDefault="00070E9F">
      <w:pPr>
        <w:pStyle w:val="a8"/>
      </w:pPr>
      <w:r>
        <w:rPr>
          <w:rStyle w:val="a7"/>
        </w:rPr>
        <w:annotationRef/>
      </w:r>
      <w:r>
        <w:t>所有段落两端对齐</w:t>
      </w:r>
    </w:p>
  </w:comment>
  <w:comment w:id="2" w:author="Hawthorn" w:date="2017-05-18T09:12:00Z" w:initials="H">
    <w:p w14:paraId="0F8FB796" w14:textId="77777777" w:rsidR="00070E9F" w:rsidRDefault="00070E9F">
      <w:pPr>
        <w:pStyle w:val="a8"/>
        <w:rPr>
          <w:rFonts w:hint="eastAsia"/>
        </w:rPr>
      </w:pPr>
      <w:r>
        <w:rPr>
          <w:rStyle w:val="a7"/>
        </w:rPr>
        <w:annotationRef/>
      </w:r>
      <w:r>
        <w:t>这一段所有论文的介绍</w:t>
      </w:r>
      <w:r>
        <w:rPr>
          <w:rFonts w:hint="eastAsia"/>
        </w:rPr>
        <w:t>，</w:t>
      </w:r>
      <w:r>
        <w:t>务必准确</w:t>
      </w:r>
      <w:r>
        <w:rPr>
          <w:rFonts w:hint="eastAsia"/>
        </w:rPr>
        <w:t>，</w:t>
      </w:r>
      <w:r>
        <w:t>多确认几遍</w:t>
      </w:r>
      <w:r>
        <w:rPr>
          <w:rFonts w:hint="eastAsia"/>
        </w:rPr>
        <w:t>，</w:t>
      </w:r>
      <w:r>
        <w:t>查</w:t>
      </w:r>
      <w:r>
        <w:rPr>
          <w:rFonts w:hint="eastAsia"/>
        </w:rPr>
        <w:t>cnki</w:t>
      </w:r>
      <w:r>
        <w:rPr>
          <w:rFonts w:hint="eastAsia"/>
        </w:rPr>
        <w:t>翻译助手或者谷歌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F00F82" w15:done="0"/>
  <w15:commentEx w15:paraId="0F8FB7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0C463" w14:textId="77777777" w:rsidR="0052417A" w:rsidRDefault="0052417A" w:rsidP="00223396">
      <w:r>
        <w:separator/>
      </w:r>
    </w:p>
  </w:endnote>
  <w:endnote w:type="continuationSeparator" w:id="0">
    <w:p w14:paraId="0867C625" w14:textId="77777777" w:rsidR="0052417A" w:rsidRDefault="0052417A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F9570" w14:textId="77777777" w:rsidR="0052417A" w:rsidRDefault="0052417A" w:rsidP="00223396">
      <w:r>
        <w:separator/>
      </w:r>
    </w:p>
  </w:footnote>
  <w:footnote w:type="continuationSeparator" w:id="0">
    <w:p w14:paraId="2AFC38AB" w14:textId="77777777" w:rsidR="0052417A" w:rsidRDefault="0052417A" w:rsidP="0022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45657"/>
    <w:multiLevelType w:val="hybridMultilevel"/>
    <w:tmpl w:val="874E5342"/>
    <w:lvl w:ilvl="0" w:tplc="827C3F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wthorn">
    <w15:presenceInfo w15:providerId="None" w15:userId="Hawtho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30ABA"/>
    <w:rsid w:val="000551C7"/>
    <w:rsid w:val="0005710D"/>
    <w:rsid w:val="00070E9F"/>
    <w:rsid w:val="000856E4"/>
    <w:rsid w:val="000E7E24"/>
    <w:rsid w:val="00113B4A"/>
    <w:rsid w:val="00133DAE"/>
    <w:rsid w:val="00153A53"/>
    <w:rsid w:val="001804A5"/>
    <w:rsid w:val="001B18AF"/>
    <w:rsid w:val="001B585F"/>
    <w:rsid w:val="001C005A"/>
    <w:rsid w:val="001E08E0"/>
    <w:rsid w:val="001E1C28"/>
    <w:rsid w:val="001F36CF"/>
    <w:rsid w:val="00222273"/>
    <w:rsid w:val="00223396"/>
    <w:rsid w:val="002468FE"/>
    <w:rsid w:val="00251363"/>
    <w:rsid w:val="002758B8"/>
    <w:rsid w:val="002B05A0"/>
    <w:rsid w:val="002F6A3B"/>
    <w:rsid w:val="00301DD7"/>
    <w:rsid w:val="003263FB"/>
    <w:rsid w:val="00326B17"/>
    <w:rsid w:val="00357D98"/>
    <w:rsid w:val="003D1366"/>
    <w:rsid w:val="00406AD1"/>
    <w:rsid w:val="0042189A"/>
    <w:rsid w:val="00437E4C"/>
    <w:rsid w:val="00444C83"/>
    <w:rsid w:val="00456B56"/>
    <w:rsid w:val="00470268"/>
    <w:rsid w:val="00491F09"/>
    <w:rsid w:val="00521C1A"/>
    <w:rsid w:val="0052417A"/>
    <w:rsid w:val="00547965"/>
    <w:rsid w:val="005A50A3"/>
    <w:rsid w:val="005C0BCA"/>
    <w:rsid w:val="00600562"/>
    <w:rsid w:val="006665F2"/>
    <w:rsid w:val="00763AC2"/>
    <w:rsid w:val="007F7EAF"/>
    <w:rsid w:val="008246DA"/>
    <w:rsid w:val="00882973"/>
    <w:rsid w:val="00882FAC"/>
    <w:rsid w:val="008B482C"/>
    <w:rsid w:val="008D2B30"/>
    <w:rsid w:val="0091667D"/>
    <w:rsid w:val="00916BF0"/>
    <w:rsid w:val="00935639"/>
    <w:rsid w:val="00952D9E"/>
    <w:rsid w:val="0095799A"/>
    <w:rsid w:val="00972669"/>
    <w:rsid w:val="009A0A9C"/>
    <w:rsid w:val="00A54C52"/>
    <w:rsid w:val="00AA4BDF"/>
    <w:rsid w:val="00AA62AC"/>
    <w:rsid w:val="00AC6C72"/>
    <w:rsid w:val="00AD4729"/>
    <w:rsid w:val="00AE3CF6"/>
    <w:rsid w:val="00AE6CFD"/>
    <w:rsid w:val="00B71D17"/>
    <w:rsid w:val="00B83ED8"/>
    <w:rsid w:val="00BE7769"/>
    <w:rsid w:val="00BF4ED1"/>
    <w:rsid w:val="00C45983"/>
    <w:rsid w:val="00C74C3E"/>
    <w:rsid w:val="00C85387"/>
    <w:rsid w:val="00CE72C5"/>
    <w:rsid w:val="00CF7138"/>
    <w:rsid w:val="00D0476C"/>
    <w:rsid w:val="00D41817"/>
    <w:rsid w:val="00D50675"/>
    <w:rsid w:val="00D7254B"/>
    <w:rsid w:val="00D847D8"/>
    <w:rsid w:val="00D84FE2"/>
    <w:rsid w:val="00D87F51"/>
    <w:rsid w:val="00E109DE"/>
    <w:rsid w:val="00E2670C"/>
    <w:rsid w:val="00EC6937"/>
    <w:rsid w:val="00ED27C0"/>
    <w:rsid w:val="00EE4CAB"/>
    <w:rsid w:val="00F056AE"/>
    <w:rsid w:val="00F41A47"/>
    <w:rsid w:val="00FC3DD9"/>
    <w:rsid w:val="00FC4A3D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9B2E4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  <w:style w:type="character" w:styleId="a5">
    <w:name w:val="Strong"/>
    <w:basedOn w:val="a0"/>
    <w:uiPriority w:val="22"/>
    <w:qFormat/>
    <w:rsid w:val="00547965"/>
    <w:rPr>
      <w:b/>
      <w:bCs/>
    </w:rPr>
  </w:style>
  <w:style w:type="paragraph" w:styleId="a6">
    <w:name w:val="List Paragraph"/>
    <w:basedOn w:val="a"/>
    <w:uiPriority w:val="34"/>
    <w:qFormat/>
    <w:rsid w:val="00153A53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070E9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070E9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070E9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70E9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070E9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70E9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70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Hawthorn</cp:lastModifiedBy>
  <cp:revision>50</cp:revision>
  <dcterms:created xsi:type="dcterms:W3CDTF">2017-05-08T13:58:00Z</dcterms:created>
  <dcterms:modified xsi:type="dcterms:W3CDTF">2017-05-18T01:12:00Z</dcterms:modified>
</cp:coreProperties>
</file>